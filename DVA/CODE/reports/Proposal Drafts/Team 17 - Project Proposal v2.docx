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088688" w14:textId="616E26ED" w:rsidR="00A16787" w:rsidRPr="00D20A65" w:rsidRDefault="00A16787" w:rsidP="00D20A65">
      <w:pPr>
        <w:rPr>
          <w:rFonts w:ascii="Century Gothic" w:hAnsi="Century Gothic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50"/>
        <w:gridCol w:w="1366"/>
      </w:tblGrid>
      <w:tr w:rsidR="00D20A65" w:rsidRPr="00D20A65" w14:paraId="5A5B3E53" w14:textId="77777777" w:rsidTr="00D20A65">
        <w:tc>
          <w:tcPr>
            <w:tcW w:w="7650" w:type="dxa"/>
            <w:shd w:val="clear" w:color="auto" w:fill="E7E6E6" w:themeFill="background2"/>
          </w:tcPr>
          <w:p w14:paraId="7CD1B975" w14:textId="4F5B34F1" w:rsidR="00D20A65" w:rsidRPr="00D20A65" w:rsidRDefault="00D20A65" w:rsidP="00D20A6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D20A65">
              <w:rPr>
                <w:rFonts w:ascii="Century Gothic" w:hAnsi="Century Gothic"/>
                <w:b/>
                <w:bCs/>
                <w:sz w:val="24"/>
                <w:szCs w:val="24"/>
              </w:rPr>
              <w:t>Heilmeier questions</w:t>
            </w:r>
          </w:p>
        </w:tc>
        <w:tc>
          <w:tcPr>
            <w:tcW w:w="1366" w:type="dxa"/>
            <w:shd w:val="clear" w:color="auto" w:fill="E7E6E6" w:themeFill="background2"/>
          </w:tcPr>
          <w:p w14:paraId="14C4BB89" w14:textId="7F7A8833" w:rsidR="00D20A65" w:rsidRPr="00D20A65" w:rsidRDefault="00D20A65" w:rsidP="00D20A6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D20A65">
              <w:rPr>
                <w:rFonts w:ascii="Century Gothic" w:hAnsi="Century Gothic"/>
                <w:b/>
                <w:bCs/>
                <w:sz w:val="24"/>
                <w:szCs w:val="24"/>
              </w:rPr>
              <w:t>Section</w:t>
            </w:r>
          </w:p>
        </w:tc>
      </w:tr>
      <w:tr w:rsidR="00D20A65" w14:paraId="71EC019D" w14:textId="77777777" w:rsidTr="00D20A65">
        <w:tc>
          <w:tcPr>
            <w:tcW w:w="7650" w:type="dxa"/>
          </w:tcPr>
          <w:p w14:paraId="14726059" w14:textId="25FCEB8B" w:rsidR="00D20A65" w:rsidRPr="00D20A65" w:rsidRDefault="00D20A65" w:rsidP="00D20A65">
            <w:pPr>
              <w:pStyle w:val="ListParagraph"/>
              <w:numPr>
                <w:ilvl w:val="0"/>
                <w:numId w:val="15"/>
              </w:numPr>
              <w:rPr>
                <w:rFonts w:ascii="Century Gothic" w:hAnsi="Century Gothic"/>
                <w:sz w:val="24"/>
                <w:szCs w:val="24"/>
              </w:rPr>
            </w:pPr>
            <w:r w:rsidRPr="00D20A65">
              <w:rPr>
                <w:rFonts w:ascii="Century Gothic" w:hAnsi="Century Gothic"/>
                <w:sz w:val="24"/>
                <w:szCs w:val="24"/>
              </w:rPr>
              <w:t xml:space="preserve">What are you trying to do? Articulate your objectives using absolutely no jargon. </w:t>
            </w:r>
          </w:p>
        </w:tc>
        <w:tc>
          <w:tcPr>
            <w:tcW w:w="1366" w:type="dxa"/>
          </w:tcPr>
          <w:p w14:paraId="02E6F906" w14:textId="65D25387" w:rsidR="00D20A65" w:rsidRDefault="00D20A65" w:rsidP="00D20A65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1</w:t>
            </w:r>
          </w:p>
        </w:tc>
      </w:tr>
      <w:tr w:rsidR="00D20A65" w14:paraId="40721DF0" w14:textId="77777777" w:rsidTr="00D20A65">
        <w:tc>
          <w:tcPr>
            <w:tcW w:w="7650" w:type="dxa"/>
          </w:tcPr>
          <w:p w14:paraId="29C51D84" w14:textId="72E4F67B" w:rsidR="00D20A65" w:rsidRPr="00D20A65" w:rsidRDefault="00D20A65" w:rsidP="00D20A65">
            <w:pPr>
              <w:pStyle w:val="ListParagraph"/>
              <w:numPr>
                <w:ilvl w:val="0"/>
                <w:numId w:val="15"/>
              </w:numPr>
              <w:rPr>
                <w:rFonts w:ascii="Century Gothic" w:hAnsi="Century Gothic"/>
                <w:sz w:val="24"/>
                <w:szCs w:val="24"/>
              </w:rPr>
            </w:pPr>
            <w:r w:rsidRPr="00D20A65">
              <w:rPr>
                <w:rFonts w:ascii="Century Gothic" w:hAnsi="Century Gothic"/>
                <w:sz w:val="24"/>
                <w:szCs w:val="24"/>
              </w:rPr>
              <w:t xml:space="preserve">How is it done today; what are the limits of current practice? </w:t>
            </w:r>
          </w:p>
        </w:tc>
        <w:tc>
          <w:tcPr>
            <w:tcW w:w="1366" w:type="dxa"/>
          </w:tcPr>
          <w:p w14:paraId="0A0A191D" w14:textId="646A5E82" w:rsidR="00D20A65" w:rsidRDefault="00D20A65" w:rsidP="00D20A65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2,3</w:t>
            </w:r>
          </w:p>
        </w:tc>
      </w:tr>
      <w:tr w:rsidR="00D20A65" w14:paraId="0CC73D40" w14:textId="77777777" w:rsidTr="00D20A65">
        <w:tc>
          <w:tcPr>
            <w:tcW w:w="7650" w:type="dxa"/>
          </w:tcPr>
          <w:p w14:paraId="7972E1E5" w14:textId="54D0B55C" w:rsidR="00D20A65" w:rsidRPr="00D20A65" w:rsidRDefault="00D20A65" w:rsidP="00D20A65">
            <w:pPr>
              <w:pStyle w:val="ListParagraph"/>
              <w:numPr>
                <w:ilvl w:val="0"/>
                <w:numId w:val="15"/>
              </w:numPr>
              <w:rPr>
                <w:rFonts w:ascii="Century Gothic" w:hAnsi="Century Gothic"/>
                <w:sz w:val="24"/>
                <w:szCs w:val="24"/>
              </w:rPr>
            </w:pPr>
            <w:r w:rsidRPr="00D20A65">
              <w:rPr>
                <w:rFonts w:ascii="Century Gothic" w:hAnsi="Century Gothic"/>
                <w:sz w:val="24"/>
                <w:szCs w:val="24"/>
              </w:rPr>
              <w:t>What's new in your approach? Why will it be successful?</w:t>
            </w:r>
          </w:p>
        </w:tc>
        <w:tc>
          <w:tcPr>
            <w:tcW w:w="1366" w:type="dxa"/>
          </w:tcPr>
          <w:p w14:paraId="47511609" w14:textId="0974D229" w:rsidR="00D20A65" w:rsidRDefault="00D20A65" w:rsidP="00D20A65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4</w:t>
            </w:r>
          </w:p>
        </w:tc>
      </w:tr>
      <w:tr w:rsidR="00D20A65" w14:paraId="14CDD200" w14:textId="77777777" w:rsidTr="00D20A65">
        <w:tc>
          <w:tcPr>
            <w:tcW w:w="7650" w:type="dxa"/>
          </w:tcPr>
          <w:p w14:paraId="52857BE4" w14:textId="65CA5AD1" w:rsidR="00D20A65" w:rsidRPr="00D20A65" w:rsidRDefault="00D20A65" w:rsidP="00D20A65">
            <w:pPr>
              <w:pStyle w:val="ListParagraph"/>
              <w:numPr>
                <w:ilvl w:val="0"/>
                <w:numId w:val="15"/>
              </w:numPr>
              <w:rPr>
                <w:rFonts w:ascii="Century Gothic" w:hAnsi="Century Gothic"/>
                <w:sz w:val="24"/>
                <w:szCs w:val="24"/>
              </w:rPr>
            </w:pPr>
            <w:r w:rsidRPr="00D20A65">
              <w:rPr>
                <w:rFonts w:ascii="Century Gothic" w:hAnsi="Century Gothic"/>
                <w:sz w:val="24"/>
                <w:szCs w:val="24"/>
              </w:rPr>
              <w:t>Who cares?</w:t>
            </w:r>
          </w:p>
        </w:tc>
        <w:tc>
          <w:tcPr>
            <w:tcW w:w="1366" w:type="dxa"/>
          </w:tcPr>
          <w:p w14:paraId="65EECA25" w14:textId="61AF1F99" w:rsidR="00D20A65" w:rsidRDefault="00D20A65" w:rsidP="00D20A65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5</w:t>
            </w:r>
          </w:p>
        </w:tc>
      </w:tr>
      <w:tr w:rsidR="00D20A65" w14:paraId="79DB2D00" w14:textId="77777777" w:rsidTr="00D20A65">
        <w:tc>
          <w:tcPr>
            <w:tcW w:w="7650" w:type="dxa"/>
          </w:tcPr>
          <w:p w14:paraId="36FDF456" w14:textId="1F0B004F" w:rsidR="00D20A65" w:rsidRPr="00D20A65" w:rsidRDefault="00D20A65" w:rsidP="00D20A65">
            <w:pPr>
              <w:pStyle w:val="ListParagraph"/>
              <w:numPr>
                <w:ilvl w:val="0"/>
                <w:numId w:val="15"/>
              </w:numPr>
              <w:rPr>
                <w:rFonts w:ascii="Century Gothic" w:hAnsi="Century Gothic"/>
                <w:sz w:val="24"/>
                <w:szCs w:val="24"/>
              </w:rPr>
            </w:pPr>
            <w:r w:rsidRPr="00D20A65">
              <w:rPr>
                <w:rFonts w:ascii="Century Gothic" w:hAnsi="Century Gothic"/>
                <w:sz w:val="24"/>
                <w:szCs w:val="24"/>
              </w:rPr>
              <w:t>If you're successful, what difference and impact will it make, and how do you measure them (e.g., via user studies, experiments, ground truth data, etc.)?</w:t>
            </w:r>
          </w:p>
        </w:tc>
        <w:tc>
          <w:tcPr>
            <w:tcW w:w="1366" w:type="dxa"/>
          </w:tcPr>
          <w:p w14:paraId="479352C5" w14:textId="7EF7B1BB" w:rsidR="00D20A65" w:rsidRDefault="00D20A65" w:rsidP="00D20A65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5, 6</w:t>
            </w:r>
          </w:p>
        </w:tc>
      </w:tr>
      <w:tr w:rsidR="00D20A65" w14:paraId="0EDB141C" w14:textId="77777777" w:rsidTr="00D20A65">
        <w:tc>
          <w:tcPr>
            <w:tcW w:w="7650" w:type="dxa"/>
          </w:tcPr>
          <w:p w14:paraId="685A463E" w14:textId="04179E42" w:rsidR="00D20A65" w:rsidRPr="00D20A65" w:rsidRDefault="00D20A65" w:rsidP="00D20A65">
            <w:pPr>
              <w:pStyle w:val="ListParagraph"/>
              <w:numPr>
                <w:ilvl w:val="0"/>
                <w:numId w:val="15"/>
              </w:numPr>
              <w:rPr>
                <w:rFonts w:ascii="Century Gothic" w:hAnsi="Century Gothic"/>
                <w:sz w:val="24"/>
                <w:szCs w:val="24"/>
              </w:rPr>
            </w:pPr>
            <w:r w:rsidRPr="00D20A65">
              <w:rPr>
                <w:rFonts w:ascii="Century Gothic" w:hAnsi="Century Gothic"/>
                <w:sz w:val="24"/>
                <w:szCs w:val="24"/>
              </w:rPr>
              <w:t>What are the risks and payoffs?</w:t>
            </w:r>
          </w:p>
        </w:tc>
        <w:tc>
          <w:tcPr>
            <w:tcW w:w="1366" w:type="dxa"/>
          </w:tcPr>
          <w:p w14:paraId="6A45B26E" w14:textId="686E2311" w:rsidR="00D20A65" w:rsidRDefault="00D20A65" w:rsidP="00D20A65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7 (payoff 5)</w:t>
            </w:r>
          </w:p>
        </w:tc>
      </w:tr>
      <w:tr w:rsidR="00D20A65" w14:paraId="280C498E" w14:textId="77777777" w:rsidTr="00D20A65">
        <w:tc>
          <w:tcPr>
            <w:tcW w:w="7650" w:type="dxa"/>
          </w:tcPr>
          <w:p w14:paraId="059F2A1A" w14:textId="191F0F5D" w:rsidR="00D20A65" w:rsidRPr="00D20A65" w:rsidRDefault="00D20A65" w:rsidP="00D20A65">
            <w:pPr>
              <w:pStyle w:val="ListParagraph"/>
              <w:numPr>
                <w:ilvl w:val="0"/>
                <w:numId w:val="15"/>
              </w:numPr>
              <w:rPr>
                <w:rFonts w:ascii="Century Gothic" w:hAnsi="Century Gothic"/>
                <w:sz w:val="24"/>
                <w:szCs w:val="24"/>
              </w:rPr>
            </w:pPr>
            <w:r w:rsidRPr="00D20A65">
              <w:rPr>
                <w:rFonts w:ascii="Century Gothic" w:hAnsi="Century Gothic"/>
                <w:sz w:val="24"/>
                <w:szCs w:val="24"/>
              </w:rPr>
              <w:t>How much will it cost?</w:t>
            </w:r>
          </w:p>
        </w:tc>
        <w:tc>
          <w:tcPr>
            <w:tcW w:w="1366" w:type="dxa"/>
          </w:tcPr>
          <w:p w14:paraId="461ED633" w14:textId="7F6A52C2" w:rsidR="00D20A65" w:rsidRDefault="00D20A65" w:rsidP="00D20A65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8</w:t>
            </w:r>
          </w:p>
        </w:tc>
      </w:tr>
      <w:tr w:rsidR="00D20A65" w14:paraId="1B84FD33" w14:textId="77777777" w:rsidTr="00D20A65">
        <w:tc>
          <w:tcPr>
            <w:tcW w:w="7650" w:type="dxa"/>
          </w:tcPr>
          <w:p w14:paraId="7A6E9D0E" w14:textId="579D1DE7" w:rsidR="00D20A65" w:rsidRPr="00D20A65" w:rsidRDefault="00D20A65" w:rsidP="00D20A65">
            <w:pPr>
              <w:pStyle w:val="ListParagraph"/>
              <w:numPr>
                <w:ilvl w:val="0"/>
                <w:numId w:val="15"/>
              </w:numPr>
              <w:rPr>
                <w:rFonts w:ascii="Century Gothic" w:hAnsi="Century Gothic"/>
                <w:sz w:val="24"/>
                <w:szCs w:val="24"/>
              </w:rPr>
            </w:pPr>
            <w:r w:rsidRPr="00D20A65">
              <w:rPr>
                <w:rFonts w:ascii="Century Gothic" w:hAnsi="Century Gothic"/>
                <w:sz w:val="24"/>
                <w:szCs w:val="24"/>
              </w:rPr>
              <w:t>How long will it take?</w:t>
            </w:r>
          </w:p>
        </w:tc>
        <w:tc>
          <w:tcPr>
            <w:tcW w:w="1366" w:type="dxa"/>
          </w:tcPr>
          <w:p w14:paraId="008C2570" w14:textId="2CF5D82F" w:rsidR="00D20A65" w:rsidRDefault="00D20A65" w:rsidP="00D20A65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8</w:t>
            </w:r>
          </w:p>
        </w:tc>
      </w:tr>
      <w:tr w:rsidR="00D20A65" w14:paraId="6E30F4FF" w14:textId="77777777" w:rsidTr="00D20A65">
        <w:tc>
          <w:tcPr>
            <w:tcW w:w="7650" w:type="dxa"/>
          </w:tcPr>
          <w:p w14:paraId="57F25A41" w14:textId="41910CD2" w:rsidR="00D20A65" w:rsidRPr="00D20A65" w:rsidRDefault="00D20A65" w:rsidP="00D20A65">
            <w:pPr>
              <w:pStyle w:val="ListParagraph"/>
              <w:numPr>
                <w:ilvl w:val="0"/>
                <w:numId w:val="15"/>
              </w:numPr>
              <w:rPr>
                <w:rFonts w:ascii="Century Gothic" w:hAnsi="Century Gothic"/>
                <w:sz w:val="24"/>
                <w:szCs w:val="24"/>
              </w:rPr>
            </w:pPr>
            <w:r w:rsidRPr="00D20A65">
              <w:rPr>
                <w:rFonts w:ascii="Century Gothic" w:hAnsi="Century Gothic"/>
                <w:sz w:val="24"/>
                <w:szCs w:val="24"/>
              </w:rPr>
              <w:t xml:space="preserve">What </w:t>
            </w:r>
            <w:proofErr w:type="gramStart"/>
            <w:r w:rsidRPr="00D20A65">
              <w:rPr>
                <w:rFonts w:ascii="Century Gothic" w:hAnsi="Century Gothic"/>
                <w:sz w:val="24"/>
                <w:szCs w:val="24"/>
              </w:rPr>
              <w:t>are</w:t>
            </w:r>
            <w:proofErr w:type="gramEnd"/>
            <w:r w:rsidRPr="00D20A65">
              <w:rPr>
                <w:rFonts w:ascii="Century Gothic" w:hAnsi="Century Gothic"/>
                <w:sz w:val="24"/>
                <w:szCs w:val="24"/>
              </w:rPr>
              <w:t xml:space="preserve"> the midterm and final "exams" to check for success? How will progress be measured.</w:t>
            </w:r>
          </w:p>
        </w:tc>
        <w:tc>
          <w:tcPr>
            <w:tcW w:w="1366" w:type="dxa"/>
          </w:tcPr>
          <w:p w14:paraId="077D54F5" w14:textId="6E7358B7" w:rsidR="00D20A65" w:rsidRDefault="00D20A65" w:rsidP="00D20A65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9</w:t>
            </w:r>
          </w:p>
        </w:tc>
      </w:tr>
    </w:tbl>
    <w:p w14:paraId="121E0DBD" w14:textId="2628B538" w:rsidR="00495CA6" w:rsidRDefault="00495CA6">
      <w:pPr>
        <w:rPr>
          <w:rFonts w:ascii="Century Gothic" w:hAnsi="Century Gothic"/>
          <w:sz w:val="24"/>
          <w:szCs w:val="24"/>
        </w:rPr>
      </w:pPr>
    </w:p>
    <w:p w14:paraId="02BCE51D" w14:textId="6AF43052" w:rsidR="00D20A65" w:rsidRDefault="00B06B6D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Word count ~1350 excluding final table and headings</w:t>
      </w:r>
      <w:r w:rsidR="00D20A65">
        <w:rPr>
          <w:rFonts w:ascii="Century Gothic" w:hAnsi="Century Gothic"/>
          <w:sz w:val="24"/>
          <w:szCs w:val="24"/>
        </w:rPr>
        <w:br w:type="page"/>
      </w:r>
    </w:p>
    <w:p w14:paraId="6BF7A9D3" w14:textId="77777777" w:rsidR="00D20A65" w:rsidRPr="00054BA6" w:rsidRDefault="00D20A65">
      <w:pPr>
        <w:rPr>
          <w:rFonts w:ascii="Century Gothic" w:hAnsi="Century Gothic"/>
          <w:sz w:val="24"/>
          <w:szCs w:val="24"/>
        </w:rPr>
      </w:pPr>
    </w:p>
    <w:p w14:paraId="2601C8BB" w14:textId="117233E8" w:rsidR="00495CA6" w:rsidRPr="00054BA6" w:rsidRDefault="00495CA6" w:rsidP="00054BA6">
      <w:pPr>
        <w:jc w:val="center"/>
        <w:rPr>
          <w:rFonts w:ascii="Century Gothic" w:hAnsi="Century Gothic"/>
          <w:b/>
          <w:bCs/>
          <w:sz w:val="24"/>
          <w:szCs w:val="24"/>
        </w:rPr>
      </w:pPr>
      <w:r w:rsidRPr="00054BA6">
        <w:rPr>
          <w:rFonts w:ascii="Century Gothic" w:hAnsi="Century Gothic"/>
          <w:b/>
          <w:bCs/>
          <w:sz w:val="24"/>
          <w:szCs w:val="24"/>
        </w:rPr>
        <w:t>Team 17</w:t>
      </w:r>
      <w:r w:rsidR="00054BA6" w:rsidRPr="00054BA6">
        <w:rPr>
          <w:rFonts w:ascii="Century Gothic" w:hAnsi="Century Gothic"/>
          <w:b/>
          <w:bCs/>
          <w:sz w:val="24"/>
          <w:szCs w:val="24"/>
        </w:rPr>
        <w:t xml:space="preserve"> – Project Proposal (DRAFT V1)</w:t>
      </w:r>
    </w:p>
    <w:p w14:paraId="653DF8C3" w14:textId="59149105" w:rsidR="00054BA6" w:rsidRPr="001E6180" w:rsidRDefault="001E6180" w:rsidP="001E6180">
      <w:pPr>
        <w:rPr>
          <w:rFonts w:ascii="Century Gothic" w:hAnsi="Century Gothic" w:cs="Arabic Typesetting"/>
          <w:b/>
          <w:bCs/>
          <w:sz w:val="24"/>
          <w:szCs w:val="24"/>
        </w:rPr>
      </w:pPr>
      <w:r>
        <w:rPr>
          <w:rFonts w:ascii="Century Gothic" w:hAnsi="Century Gothic" w:cs="Arabic Typesetting"/>
          <w:b/>
          <w:bCs/>
          <w:sz w:val="24"/>
          <w:szCs w:val="24"/>
        </w:rPr>
        <w:t xml:space="preserve">[1] </w:t>
      </w:r>
      <w:r w:rsidR="00054BA6" w:rsidRPr="001E6180">
        <w:rPr>
          <w:rFonts w:ascii="Century Gothic" w:hAnsi="Century Gothic" w:cs="Arabic Typesetting"/>
          <w:b/>
          <w:bCs/>
          <w:sz w:val="24"/>
          <w:szCs w:val="24"/>
        </w:rPr>
        <w:t>Objectives</w:t>
      </w:r>
    </w:p>
    <w:p w14:paraId="49177D15" w14:textId="55D18942" w:rsidR="007B76E6" w:rsidRDefault="007B76E6" w:rsidP="0056221E">
      <w:pPr>
        <w:rPr>
          <w:rFonts w:ascii="Century Gothic" w:hAnsi="Century Gothic" w:cs="Arabic Typesetting"/>
          <w:sz w:val="24"/>
          <w:szCs w:val="24"/>
        </w:rPr>
      </w:pPr>
      <w:r>
        <w:rPr>
          <w:rFonts w:ascii="Century Gothic" w:hAnsi="Century Gothic" w:cs="Arabic Typesetting"/>
          <w:sz w:val="24"/>
          <w:szCs w:val="24"/>
        </w:rPr>
        <w:t xml:space="preserve">The </w:t>
      </w:r>
      <w:r w:rsidR="00B06B6D">
        <w:rPr>
          <w:rFonts w:ascii="Century Gothic" w:hAnsi="Century Gothic" w:cs="Arabic Typesetting"/>
          <w:sz w:val="24"/>
          <w:szCs w:val="24"/>
        </w:rPr>
        <w:t>P</w:t>
      </w:r>
      <w:r>
        <w:rPr>
          <w:rFonts w:ascii="Century Gothic" w:hAnsi="Century Gothic" w:cs="Arabic Typesetting"/>
          <w:sz w:val="24"/>
          <w:szCs w:val="24"/>
        </w:rPr>
        <w:t xml:space="preserve">roject is focussed on the application of machine learning to </w:t>
      </w:r>
      <w:del w:id="0" w:author="JJ Liu" w:date="2019-10-04T00:00:00Z">
        <w:r w:rsidDel="002A4413">
          <w:rPr>
            <w:rFonts w:ascii="Century Gothic" w:hAnsi="Century Gothic" w:cs="Arabic Typesetting"/>
            <w:sz w:val="24"/>
            <w:szCs w:val="24"/>
          </w:rPr>
          <w:delText xml:space="preserve">predict maintenance work required on </w:delText>
        </w:r>
      </w:del>
      <w:ins w:id="1" w:author="JJ Liu" w:date="2019-10-04T00:00:00Z">
        <w:r w:rsidR="002A4413">
          <w:rPr>
            <w:rFonts w:ascii="Century Gothic" w:hAnsi="Century Gothic" w:cs="Arabic Typesetting"/>
            <w:sz w:val="24"/>
            <w:szCs w:val="24"/>
          </w:rPr>
          <w:t xml:space="preserve">model the condition of </w:t>
        </w:r>
      </w:ins>
      <w:r>
        <w:rPr>
          <w:rFonts w:ascii="Century Gothic" w:hAnsi="Century Gothic" w:cs="Arabic Typesetting"/>
          <w:sz w:val="24"/>
          <w:szCs w:val="24"/>
        </w:rPr>
        <w:t>rail ballast (</w:t>
      </w:r>
      <w:r w:rsidRPr="007B76E6">
        <w:rPr>
          <w:rFonts w:ascii="Century Gothic" w:hAnsi="Century Gothic" w:cs="Arabic Typesetting"/>
          <w:sz w:val="24"/>
          <w:szCs w:val="24"/>
        </w:rPr>
        <w:t>the track</w:t>
      </w:r>
      <w:r>
        <w:rPr>
          <w:rFonts w:ascii="Century Gothic" w:hAnsi="Century Gothic" w:cs="Arabic Typesetting"/>
          <w:sz w:val="24"/>
          <w:szCs w:val="24"/>
        </w:rPr>
        <w:t xml:space="preserve"> </w:t>
      </w:r>
      <w:r w:rsidRPr="007B76E6">
        <w:rPr>
          <w:rFonts w:ascii="Century Gothic" w:hAnsi="Century Gothic" w:cs="Arabic Typesetting"/>
          <w:sz w:val="24"/>
          <w:szCs w:val="24"/>
        </w:rPr>
        <w:t xml:space="preserve">bed </w:t>
      </w:r>
      <w:r>
        <w:rPr>
          <w:rFonts w:ascii="Century Gothic" w:hAnsi="Century Gothic" w:cs="Arabic Typesetting"/>
          <w:sz w:val="24"/>
          <w:szCs w:val="24"/>
        </w:rPr>
        <w:t xml:space="preserve">on which sleepers </w:t>
      </w:r>
      <w:r w:rsidR="00AF3675">
        <w:rPr>
          <w:rFonts w:ascii="Century Gothic" w:hAnsi="Century Gothic" w:cs="Arabic Typesetting"/>
          <w:sz w:val="24"/>
          <w:szCs w:val="24"/>
        </w:rPr>
        <w:t>lie</w:t>
      </w:r>
      <w:r>
        <w:rPr>
          <w:rFonts w:ascii="Century Gothic" w:hAnsi="Century Gothic" w:cs="Arabic Typesetting"/>
          <w:sz w:val="24"/>
          <w:szCs w:val="24"/>
        </w:rPr>
        <w:t>)</w:t>
      </w:r>
      <w:ins w:id="2" w:author="JJ Liu" w:date="2019-10-04T00:00:00Z">
        <w:r w:rsidR="002A4413">
          <w:rPr>
            <w:rFonts w:ascii="Century Gothic" w:hAnsi="Century Gothic" w:cs="Arabic Typesetting"/>
            <w:sz w:val="24"/>
            <w:szCs w:val="24"/>
          </w:rPr>
          <w:t xml:space="preserve"> with the </w:t>
        </w:r>
      </w:ins>
      <w:ins w:id="3" w:author="JJ Liu" w:date="2019-10-04T00:01:00Z">
        <w:r w:rsidR="002A4413">
          <w:rPr>
            <w:rFonts w:ascii="Century Gothic" w:hAnsi="Century Gothic" w:cs="Arabic Typesetting"/>
            <w:sz w:val="24"/>
            <w:szCs w:val="24"/>
          </w:rPr>
          <w:t>aim of</w:t>
        </w:r>
      </w:ins>
      <w:ins w:id="4" w:author="JJ Liu" w:date="2019-10-04T00:07:00Z">
        <w:r w:rsidR="002A4413">
          <w:rPr>
            <w:rFonts w:ascii="Century Gothic" w:hAnsi="Century Gothic" w:cs="Arabic Typesetting"/>
            <w:sz w:val="24"/>
            <w:szCs w:val="24"/>
          </w:rPr>
          <w:t xml:space="preserve"> better informing maintenance decisions</w:t>
        </w:r>
      </w:ins>
      <w:r>
        <w:rPr>
          <w:rFonts w:ascii="Century Gothic" w:hAnsi="Century Gothic" w:cs="Arabic Typesetting"/>
          <w:sz w:val="24"/>
          <w:szCs w:val="24"/>
        </w:rPr>
        <w:t>. The project is being undertaken for Queensland Rail, a major Australian public rail network.</w:t>
      </w:r>
    </w:p>
    <w:p w14:paraId="27FF8009" w14:textId="7AFFF99A" w:rsidR="00054BA6" w:rsidRPr="0056221E" w:rsidRDefault="00054BA6" w:rsidP="0056221E">
      <w:pPr>
        <w:rPr>
          <w:rFonts w:ascii="Century Gothic" w:hAnsi="Century Gothic" w:cs="Arabic Typesetting"/>
          <w:sz w:val="24"/>
          <w:szCs w:val="24"/>
        </w:rPr>
      </w:pPr>
      <w:r w:rsidRPr="0056221E">
        <w:rPr>
          <w:rFonts w:ascii="Century Gothic" w:hAnsi="Century Gothic" w:cs="Arabic Typesetting"/>
          <w:sz w:val="24"/>
          <w:szCs w:val="24"/>
        </w:rPr>
        <w:t>The project objectives include:</w:t>
      </w:r>
    </w:p>
    <w:p w14:paraId="631CF473" w14:textId="1CD7718F" w:rsidR="00054BA6" w:rsidRPr="0056221E" w:rsidRDefault="00054BA6" w:rsidP="0056221E">
      <w:pPr>
        <w:pStyle w:val="ListParagraph"/>
        <w:numPr>
          <w:ilvl w:val="1"/>
          <w:numId w:val="2"/>
        </w:numPr>
        <w:rPr>
          <w:rFonts w:ascii="Century Gothic" w:hAnsi="Century Gothic" w:cs="Arabic Typesetting"/>
          <w:sz w:val="24"/>
          <w:szCs w:val="24"/>
        </w:rPr>
      </w:pPr>
      <w:r w:rsidRPr="0056221E">
        <w:rPr>
          <w:rFonts w:ascii="Century Gothic" w:hAnsi="Century Gothic" w:cs="Arabic Typesetting"/>
          <w:sz w:val="24"/>
          <w:szCs w:val="24"/>
        </w:rPr>
        <w:t>Determine whether there is an ability to predict maintenance required on rail ballast using a variety of factors such as track geometry</w:t>
      </w:r>
      <w:r w:rsidR="0056221E" w:rsidRPr="0056221E">
        <w:rPr>
          <w:rFonts w:ascii="Century Gothic" w:hAnsi="Century Gothic" w:cs="Arabic Typesetting"/>
          <w:sz w:val="24"/>
          <w:szCs w:val="24"/>
        </w:rPr>
        <w:t>,</w:t>
      </w:r>
    </w:p>
    <w:p w14:paraId="5B14E144" w14:textId="3BF40E5A" w:rsidR="00054BA6" w:rsidRPr="0056221E" w:rsidRDefault="00054BA6" w:rsidP="0056221E">
      <w:pPr>
        <w:pStyle w:val="ListParagraph"/>
        <w:numPr>
          <w:ilvl w:val="1"/>
          <w:numId w:val="2"/>
        </w:numPr>
        <w:rPr>
          <w:rFonts w:ascii="Century Gothic" w:hAnsi="Century Gothic" w:cs="Arabic Typesetting"/>
          <w:sz w:val="24"/>
          <w:szCs w:val="24"/>
        </w:rPr>
      </w:pPr>
      <w:r w:rsidRPr="0056221E">
        <w:rPr>
          <w:rFonts w:ascii="Century Gothic" w:hAnsi="Century Gothic" w:cs="Arabic Typesetting"/>
          <w:sz w:val="24"/>
          <w:szCs w:val="24"/>
        </w:rPr>
        <w:t>Provide a prediction for maintenance required in the near future (12 to 24 months)</w:t>
      </w:r>
      <w:r w:rsidR="0056221E" w:rsidRPr="0056221E">
        <w:rPr>
          <w:rFonts w:ascii="Century Gothic" w:hAnsi="Century Gothic" w:cs="Arabic Typesetting"/>
          <w:sz w:val="24"/>
          <w:szCs w:val="24"/>
        </w:rPr>
        <w:t>, and</w:t>
      </w:r>
    </w:p>
    <w:p w14:paraId="1390D28C" w14:textId="632CB275" w:rsidR="00054BA6" w:rsidRDefault="00054BA6" w:rsidP="0056221E">
      <w:pPr>
        <w:pStyle w:val="ListParagraph"/>
        <w:numPr>
          <w:ilvl w:val="1"/>
          <w:numId w:val="2"/>
        </w:numPr>
        <w:rPr>
          <w:rFonts w:ascii="Century Gothic" w:hAnsi="Century Gothic" w:cs="Arabic Typesetting"/>
          <w:sz w:val="24"/>
          <w:szCs w:val="24"/>
        </w:rPr>
      </w:pPr>
      <w:r w:rsidRPr="0056221E">
        <w:rPr>
          <w:rFonts w:ascii="Century Gothic" w:hAnsi="Century Gothic" w:cs="Arabic Typesetting"/>
          <w:sz w:val="24"/>
          <w:szCs w:val="24"/>
        </w:rPr>
        <w:t xml:space="preserve">Provide interactive </w:t>
      </w:r>
      <w:r w:rsidR="0056221E" w:rsidRPr="0056221E">
        <w:rPr>
          <w:rFonts w:ascii="Century Gothic" w:hAnsi="Century Gothic" w:cs="Arabic Typesetting"/>
          <w:sz w:val="24"/>
          <w:szCs w:val="24"/>
        </w:rPr>
        <w:t>functionality</w:t>
      </w:r>
      <w:r w:rsidRPr="0056221E">
        <w:rPr>
          <w:rFonts w:ascii="Century Gothic" w:hAnsi="Century Gothic" w:cs="Arabic Typesetting"/>
          <w:sz w:val="24"/>
          <w:szCs w:val="24"/>
        </w:rPr>
        <w:t xml:space="preserve"> to enable users to select a geographic section of rail and </w:t>
      </w:r>
      <w:r w:rsidR="0056221E" w:rsidRPr="0056221E">
        <w:rPr>
          <w:rFonts w:ascii="Century Gothic" w:hAnsi="Century Gothic" w:cs="Arabic Typesetting"/>
          <w:sz w:val="24"/>
          <w:szCs w:val="24"/>
        </w:rPr>
        <w:t>drill-down to understand the localised status of ballast.</w:t>
      </w:r>
    </w:p>
    <w:p w14:paraId="44C7291E" w14:textId="77777777" w:rsidR="0056221E" w:rsidRPr="0056221E" w:rsidRDefault="0056221E" w:rsidP="0056221E">
      <w:pPr>
        <w:rPr>
          <w:rFonts w:ascii="Century Gothic" w:hAnsi="Century Gothic" w:cs="Arabic Typesetting"/>
          <w:sz w:val="24"/>
          <w:szCs w:val="24"/>
        </w:rPr>
      </w:pPr>
    </w:p>
    <w:p w14:paraId="2E1ACC48" w14:textId="6CFC3F35" w:rsidR="0056221E" w:rsidRPr="001E6180" w:rsidRDefault="001E6180" w:rsidP="001E6180">
      <w:pPr>
        <w:rPr>
          <w:rFonts w:ascii="Century Gothic" w:hAnsi="Century Gothic" w:cs="Arabic Typesetting"/>
          <w:b/>
          <w:bCs/>
          <w:sz w:val="24"/>
          <w:szCs w:val="24"/>
        </w:rPr>
      </w:pPr>
      <w:r w:rsidRPr="001E6180">
        <w:rPr>
          <w:rFonts w:ascii="Century Gothic" w:hAnsi="Century Gothic" w:cs="Arabic Typesetting"/>
          <w:b/>
          <w:bCs/>
          <w:sz w:val="24"/>
          <w:szCs w:val="24"/>
        </w:rPr>
        <w:t xml:space="preserve">[2] </w:t>
      </w:r>
      <w:ins w:id="5" w:author="JJ Liu" w:date="2019-10-05T13:25:00Z">
        <w:r w:rsidR="007775CD">
          <w:rPr>
            <w:rFonts w:ascii="Century Gothic" w:hAnsi="Century Gothic" w:cs="Arabic Typesetting"/>
            <w:b/>
            <w:bCs/>
            <w:sz w:val="24"/>
            <w:szCs w:val="24"/>
          </w:rPr>
          <w:t>Current methods of measuring rail</w:t>
        </w:r>
      </w:ins>
      <w:ins w:id="6" w:author="JJ Liu" w:date="2019-10-05T13:26:00Z">
        <w:r w:rsidR="007775CD">
          <w:rPr>
            <w:rFonts w:ascii="Century Gothic" w:hAnsi="Century Gothic" w:cs="Arabic Typesetting"/>
            <w:b/>
            <w:bCs/>
            <w:sz w:val="24"/>
            <w:szCs w:val="24"/>
          </w:rPr>
          <w:t xml:space="preserve"> condition </w:t>
        </w:r>
      </w:ins>
      <w:del w:id="7" w:author="JJ Liu" w:date="2019-10-05T13:26:00Z">
        <w:r w:rsidR="0056221E" w:rsidRPr="001E6180" w:rsidDel="007775CD">
          <w:rPr>
            <w:rFonts w:ascii="Century Gothic" w:hAnsi="Century Gothic" w:cs="Arabic Typesetting"/>
            <w:b/>
            <w:bCs/>
            <w:sz w:val="24"/>
            <w:szCs w:val="24"/>
          </w:rPr>
          <w:delText>Literature Survey</w:delText>
        </w:r>
      </w:del>
    </w:p>
    <w:p w14:paraId="79C93F51" w14:textId="0F0E10C7" w:rsidR="0056221E" w:rsidRDefault="0056221E" w:rsidP="0056221E">
      <w:pPr>
        <w:rPr>
          <w:rFonts w:ascii="Century Gothic" w:hAnsi="Century Gothic" w:cs="Arabic Typesetting"/>
          <w:sz w:val="24"/>
          <w:szCs w:val="24"/>
        </w:rPr>
      </w:pPr>
      <w:r w:rsidRPr="0056221E">
        <w:rPr>
          <w:rFonts w:ascii="Century Gothic" w:hAnsi="Century Gothic" w:cs="Arabic Typesetting"/>
          <w:sz w:val="24"/>
          <w:szCs w:val="24"/>
          <w:highlight w:val="yellow"/>
        </w:rPr>
        <w:t>Is this where the survey is included?</w:t>
      </w:r>
    </w:p>
    <w:p w14:paraId="4A04F962" w14:textId="781C209D" w:rsidR="0056221E" w:rsidRDefault="00AF3675" w:rsidP="0056221E">
      <w:pPr>
        <w:rPr>
          <w:rFonts w:ascii="Century Gothic" w:hAnsi="Century Gothic" w:cs="Arabic Typesetting"/>
          <w:sz w:val="24"/>
          <w:szCs w:val="24"/>
        </w:rPr>
      </w:pPr>
      <w:r w:rsidRPr="00AF3675">
        <w:rPr>
          <w:rFonts w:ascii="Century Gothic" w:hAnsi="Century Gothic" w:cs="Arabic Typesetting"/>
          <w:sz w:val="24"/>
          <w:szCs w:val="24"/>
        </w:rPr>
        <w:t xml:space="preserve">Much of the research </w:t>
      </w:r>
      <w:r>
        <w:rPr>
          <w:rFonts w:ascii="Century Gothic" w:hAnsi="Century Gothic" w:cs="Arabic Typesetting"/>
          <w:sz w:val="24"/>
          <w:szCs w:val="24"/>
        </w:rPr>
        <w:t>into</w:t>
      </w:r>
      <w:r w:rsidR="0056221E">
        <w:rPr>
          <w:rFonts w:ascii="Century Gothic" w:hAnsi="Century Gothic" w:cs="Arabic Typesetting"/>
          <w:sz w:val="24"/>
          <w:szCs w:val="24"/>
        </w:rPr>
        <w:t xml:space="preserve"> the application of machine learning </w:t>
      </w:r>
      <w:r>
        <w:rPr>
          <w:rFonts w:ascii="Century Gothic" w:hAnsi="Century Gothic" w:cs="Arabic Typesetting"/>
          <w:sz w:val="24"/>
          <w:szCs w:val="24"/>
        </w:rPr>
        <w:t>for</w:t>
      </w:r>
      <w:r w:rsidR="0056221E">
        <w:rPr>
          <w:rFonts w:ascii="Century Gothic" w:hAnsi="Century Gothic" w:cs="Arabic Typesetting"/>
          <w:sz w:val="24"/>
          <w:szCs w:val="24"/>
        </w:rPr>
        <w:t xml:space="preserve"> the rail industry has related to rollingstock (such as locomotives) and rail. Limited published work is available on predicting maintenance activity required on ballast.</w:t>
      </w:r>
    </w:p>
    <w:p w14:paraId="33160B53" w14:textId="66CBD8FE" w:rsidR="00D32034" w:rsidRDefault="00D32034" w:rsidP="0056221E">
      <w:pPr>
        <w:rPr>
          <w:rFonts w:ascii="Century Gothic" w:hAnsi="Century Gothic" w:cs="Arabic Typesetting"/>
          <w:sz w:val="24"/>
          <w:szCs w:val="24"/>
        </w:rPr>
      </w:pPr>
      <w:r w:rsidRPr="00D32034">
        <w:rPr>
          <w:rFonts w:ascii="Century Gothic" w:hAnsi="Century Gothic" w:cs="Arabic Typesetting"/>
          <w:sz w:val="24"/>
          <w:szCs w:val="24"/>
        </w:rPr>
        <w:t>Nakhaee</w:t>
      </w:r>
      <w:r>
        <w:rPr>
          <w:rFonts w:ascii="Century Gothic" w:hAnsi="Century Gothic" w:cs="Arabic Typesetting"/>
          <w:sz w:val="24"/>
          <w:szCs w:val="24"/>
        </w:rPr>
        <w:t xml:space="preserve"> et al’s survey</w:t>
      </w:r>
      <w:r w:rsidR="00AF3675">
        <w:rPr>
          <w:rFonts w:ascii="Century Gothic" w:hAnsi="Century Gothic" w:cs="Arabic Typesetting"/>
          <w:sz w:val="24"/>
          <w:szCs w:val="24"/>
        </w:rPr>
        <w:t xml:space="preserve"> [1]</w:t>
      </w:r>
      <w:r>
        <w:rPr>
          <w:rFonts w:ascii="Century Gothic" w:hAnsi="Century Gothic" w:cs="Arabic Typesetting"/>
          <w:sz w:val="24"/>
          <w:szCs w:val="24"/>
        </w:rPr>
        <w:t xml:space="preserve">, states that </w:t>
      </w:r>
      <w:r w:rsidRPr="00D32034">
        <w:rPr>
          <w:rFonts w:ascii="Century Gothic" w:hAnsi="Century Gothic" w:cs="Arabic Typesetting"/>
          <w:sz w:val="24"/>
          <w:szCs w:val="24"/>
        </w:rPr>
        <w:t>deep learning algorithms have been the most extensively used technique for the detection of structural defects</w:t>
      </w:r>
      <w:r>
        <w:rPr>
          <w:rFonts w:ascii="Century Gothic" w:hAnsi="Century Gothic" w:cs="Arabic Typesetting"/>
          <w:sz w:val="24"/>
          <w:szCs w:val="24"/>
        </w:rPr>
        <w:t xml:space="preserve"> – particularly with regards rail (as opposed to ballast). </w:t>
      </w:r>
      <w:r w:rsidR="00DE6695">
        <w:rPr>
          <w:rFonts w:ascii="Century Gothic" w:hAnsi="Century Gothic" w:cs="Arabic Typesetting"/>
          <w:sz w:val="24"/>
          <w:szCs w:val="24"/>
        </w:rPr>
        <w:t xml:space="preserve">This survey identifies several impediments to the application of machine learning for rail maintenance. Some of </w:t>
      </w:r>
      <w:r w:rsidR="00AF3675">
        <w:rPr>
          <w:rFonts w:ascii="Century Gothic" w:hAnsi="Century Gothic" w:cs="Arabic Typesetting"/>
          <w:sz w:val="24"/>
          <w:szCs w:val="24"/>
        </w:rPr>
        <w:t>which</w:t>
      </w:r>
      <w:r w:rsidR="00DE6695">
        <w:rPr>
          <w:rFonts w:ascii="Century Gothic" w:hAnsi="Century Gothic" w:cs="Arabic Typesetting"/>
          <w:sz w:val="24"/>
          <w:szCs w:val="24"/>
        </w:rPr>
        <w:t xml:space="preserve"> include:</w:t>
      </w:r>
    </w:p>
    <w:p w14:paraId="0142F03E" w14:textId="26A67359" w:rsidR="00DE6695" w:rsidRPr="00DA42AC" w:rsidRDefault="00DE6695" w:rsidP="00DA42AC">
      <w:pPr>
        <w:pStyle w:val="ListParagraph"/>
        <w:numPr>
          <w:ilvl w:val="0"/>
          <w:numId w:val="3"/>
        </w:numPr>
        <w:rPr>
          <w:rFonts w:ascii="Century Gothic" w:hAnsi="Century Gothic" w:cs="Arabic Typesetting"/>
          <w:sz w:val="24"/>
          <w:szCs w:val="24"/>
        </w:rPr>
      </w:pPr>
      <w:r w:rsidRPr="00DA42AC">
        <w:rPr>
          <w:rFonts w:ascii="Century Gothic" w:hAnsi="Century Gothic" w:cs="Arabic Typesetting"/>
          <w:sz w:val="24"/>
          <w:szCs w:val="24"/>
        </w:rPr>
        <w:t>Imbalance in defective and non-defective observations: as the vast majority of rail is non-</w:t>
      </w:r>
      <w:proofErr w:type="gramStart"/>
      <w:r w:rsidRPr="00DA42AC">
        <w:rPr>
          <w:rFonts w:ascii="Century Gothic" w:hAnsi="Century Gothic" w:cs="Arabic Typesetting"/>
          <w:sz w:val="24"/>
          <w:szCs w:val="24"/>
        </w:rPr>
        <w:t>defective(</w:t>
      </w:r>
      <w:proofErr w:type="gramEnd"/>
      <w:r w:rsidRPr="00DA42AC">
        <w:rPr>
          <w:rFonts w:ascii="Century Gothic" w:hAnsi="Century Gothic" w:cs="Arabic Typesetting"/>
          <w:sz w:val="24"/>
          <w:szCs w:val="24"/>
        </w:rPr>
        <w:t>often more than 99%), a simple classifier will be biased towards selection of the non-defective class.</w:t>
      </w:r>
    </w:p>
    <w:p w14:paraId="2A06F578" w14:textId="67385568" w:rsidR="00DE6695" w:rsidRPr="00DA42AC" w:rsidRDefault="00DE6695" w:rsidP="00DA42AC">
      <w:pPr>
        <w:pStyle w:val="ListParagraph"/>
        <w:numPr>
          <w:ilvl w:val="0"/>
          <w:numId w:val="3"/>
        </w:numPr>
        <w:rPr>
          <w:rFonts w:ascii="Century Gothic" w:hAnsi="Century Gothic" w:cs="Arabic Typesetting"/>
          <w:sz w:val="24"/>
          <w:szCs w:val="24"/>
        </w:rPr>
      </w:pPr>
      <w:r w:rsidRPr="00DA42AC">
        <w:rPr>
          <w:rFonts w:ascii="Century Gothic" w:hAnsi="Century Gothic" w:cs="Arabic Typesetting"/>
          <w:sz w:val="24"/>
          <w:szCs w:val="24"/>
        </w:rPr>
        <w:t xml:space="preserve">Availability of </w:t>
      </w:r>
      <w:r w:rsidR="001E6180" w:rsidRPr="00DA42AC">
        <w:rPr>
          <w:rFonts w:ascii="Century Gothic" w:hAnsi="Century Gothic" w:cs="Arabic Typesetting"/>
          <w:sz w:val="24"/>
          <w:szCs w:val="24"/>
        </w:rPr>
        <w:t>labelled</w:t>
      </w:r>
      <w:r w:rsidRPr="00DA42AC">
        <w:rPr>
          <w:rFonts w:ascii="Century Gothic" w:hAnsi="Century Gothic" w:cs="Arabic Typesetting"/>
          <w:sz w:val="24"/>
          <w:szCs w:val="24"/>
        </w:rPr>
        <w:t xml:space="preserve"> datasets: it is highly time consuming for skilled staff to label thousands of kilometres of rail as defective or non-defective.</w:t>
      </w:r>
    </w:p>
    <w:p w14:paraId="72639EBD" w14:textId="2E7887F4" w:rsidR="00DE6695" w:rsidRPr="00DA42AC" w:rsidRDefault="00DE6695" w:rsidP="00DA42AC">
      <w:pPr>
        <w:pStyle w:val="ListParagraph"/>
        <w:numPr>
          <w:ilvl w:val="0"/>
          <w:numId w:val="3"/>
        </w:numPr>
        <w:rPr>
          <w:rFonts w:ascii="Century Gothic" w:hAnsi="Century Gothic" w:cs="Arabic Typesetting"/>
          <w:sz w:val="24"/>
          <w:szCs w:val="24"/>
        </w:rPr>
      </w:pPr>
      <w:r w:rsidRPr="00DA42AC">
        <w:rPr>
          <w:rFonts w:ascii="Century Gothic" w:hAnsi="Century Gothic" w:cs="Arabic Typesetting"/>
          <w:sz w:val="24"/>
          <w:szCs w:val="24"/>
        </w:rPr>
        <w:t xml:space="preserve">Explainability of machine learning models: </w:t>
      </w:r>
      <w:proofErr w:type="gramStart"/>
      <w:r w:rsidRPr="00DA42AC">
        <w:rPr>
          <w:rFonts w:ascii="Century Gothic" w:hAnsi="Century Gothic" w:cs="Arabic Typesetting"/>
          <w:sz w:val="24"/>
          <w:szCs w:val="24"/>
        </w:rPr>
        <w:t>a significant number</w:t>
      </w:r>
      <w:proofErr w:type="gramEnd"/>
      <w:r w:rsidRPr="00DA42AC">
        <w:rPr>
          <w:rFonts w:ascii="Century Gothic" w:hAnsi="Century Gothic" w:cs="Arabic Typesetting"/>
          <w:sz w:val="24"/>
          <w:szCs w:val="24"/>
        </w:rPr>
        <w:t xml:space="preserve"> of papers published </w:t>
      </w:r>
      <w:r w:rsidR="00DA42AC" w:rsidRPr="00DA42AC">
        <w:rPr>
          <w:rFonts w:ascii="Century Gothic" w:hAnsi="Century Gothic" w:cs="Arabic Typesetting"/>
          <w:sz w:val="24"/>
          <w:szCs w:val="24"/>
        </w:rPr>
        <w:t>regarding</w:t>
      </w:r>
      <w:r w:rsidRPr="00DA42AC">
        <w:rPr>
          <w:rFonts w:ascii="Century Gothic" w:hAnsi="Century Gothic" w:cs="Arabic Typesetting"/>
          <w:sz w:val="24"/>
          <w:szCs w:val="24"/>
        </w:rPr>
        <w:t xml:space="preserve"> rail maintenance </w:t>
      </w:r>
      <w:r w:rsidR="00DA42AC" w:rsidRPr="00DA42AC">
        <w:rPr>
          <w:rFonts w:ascii="Century Gothic" w:hAnsi="Century Gothic" w:cs="Arabic Typesetting"/>
          <w:sz w:val="24"/>
          <w:szCs w:val="24"/>
        </w:rPr>
        <w:t xml:space="preserve">utilise convolutional </w:t>
      </w:r>
      <w:r w:rsidR="00DA42AC" w:rsidRPr="00DA42AC">
        <w:rPr>
          <w:rFonts w:ascii="Century Gothic" w:hAnsi="Century Gothic" w:cs="Arabic Typesetting"/>
          <w:sz w:val="24"/>
          <w:szCs w:val="24"/>
        </w:rPr>
        <w:lastRenderedPageBreak/>
        <w:t>neural networks which are “black box” solutions difficult to explain to management.</w:t>
      </w:r>
    </w:p>
    <w:p w14:paraId="4BAD6106" w14:textId="2740F12F" w:rsidR="00DA42AC" w:rsidRDefault="00AF3675" w:rsidP="0056221E">
      <w:pPr>
        <w:rPr>
          <w:rFonts w:ascii="Century Gothic" w:hAnsi="Century Gothic" w:cs="Arabic Typesetting"/>
          <w:sz w:val="24"/>
          <w:szCs w:val="24"/>
        </w:rPr>
      </w:pPr>
      <w:del w:id="8" w:author="JJ Liu" w:date="2019-10-05T14:04:00Z">
        <w:r w:rsidDel="006A1EE0">
          <w:rPr>
            <w:rFonts w:ascii="Century Gothic" w:hAnsi="Century Gothic" w:cs="Arabic Typesetting"/>
            <w:sz w:val="24"/>
            <w:szCs w:val="24"/>
          </w:rPr>
          <w:delText xml:space="preserve">The extent to which </w:delText>
        </w:r>
        <w:r w:rsidR="00930858" w:rsidDel="006A1EE0">
          <w:rPr>
            <w:rFonts w:ascii="Century Gothic" w:hAnsi="Century Gothic" w:cs="Arabic Typesetting"/>
            <w:sz w:val="24"/>
            <w:szCs w:val="24"/>
          </w:rPr>
          <w:delText xml:space="preserve">these issues surface in the DVA project is yet to be determined, however </w:delText>
        </w:r>
      </w:del>
      <w:r w:rsidR="00930858" w:rsidRPr="00930858">
        <w:rPr>
          <w:rFonts w:ascii="Century Gothic" w:hAnsi="Century Gothic" w:cs="Arabic Typesetting"/>
          <w:sz w:val="24"/>
          <w:szCs w:val="24"/>
        </w:rPr>
        <w:t>Hajizadeh</w:t>
      </w:r>
      <w:r w:rsidR="00930858">
        <w:rPr>
          <w:rFonts w:ascii="Century Gothic" w:hAnsi="Century Gothic" w:cs="Arabic Typesetting"/>
          <w:sz w:val="24"/>
          <w:szCs w:val="24"/>
        </w:rPr>
        <w:t xml:space="preserve"> et al </w:t>
      </w:r>
      <w:r>
        <w:rPr>
          <w:rFonts w:ascii="Century Gothic" w:hAnsi="Century Gothic" w:cs="Arabic Typesetting"/>
          <w:sz w:val="24"/>
          <w:szCs w:val="24"/>
        </w:rPr>
        <w:t xml:space="preserve">[2] </w:t>
      </w:r>
      <w:r w:rsidR="00930858">
        <w:rPr>
          <w:rFonts w:ascii="Century Gothic" w:hAnsi="Century Gothic" w:cs="Arabic Typesetting"/>
          <w:sz w:val="24"/>
          <w:szCs w:val="24"/>
        </w:rPr>
        <w:t>provide proposals to address the first two issues identified. Their paper proposes the use of techniques such as m</w:t>
      </w:r>
      <w:r w:rsidR="00930858" w:rsidRPr="00930858">
        <w:rPr>
          <w:rFonts w:ascii="Century Gothic" w:hAnsi="Century Gothic" w:cs="Arabic Typesetting"/>
          <w:sz w:val="24"/>
          <w:szCs w:val="24"/>
        </w:rPr>
        <w:t>inority</w:t>
      </w:r>
      <w:r w:rsidR="00930858">
        <w:rPr>
          <w:rFonts w:ascii="Century Gothic" w:hAnsi="Century Gothic" w:cs="Arabic Typesetting"/>
          <w:sz w:val="24"/>
          <w:szCs w:val="24"/>
        </w:rPr>
        <w:t xml:space="preserve"> </w:t>
      </w:r>
      <w:r w:rsidR="00930858" w:rsidRPr="00930858">
        <w:rPr>
          <w:rFonts w:ascii="Century Gothic" w:hAnsi="Century Gothic" w:cs="Arabic Typesetting"/>
          <w:sz w:val="24"/>
          <w:szCs w:val="24"/>
        </w:rPr>
        <w:t>over</w:t>
      </w:r>
      <w:r w:rsidR="00930858">
        <w:rPr>
          <w:rFonts w:ascii="Century Gothic" w:hAnsi="Century Gothic" w:cs="Arabic Typesetting"/>
          <w:sz w:val="24"/>
          <w:szCs w:val="24"/>
        </w:rPr>
        <w:t>-</w:t>
      </w:r>
      <w:r w:rsidR="00930858" w:rsidRPr="00930858">
        <w:rPr>
          <w:rFonts w:ascii="Century Gothic" w:hAnsi="Century Gothic" w:cs="Arabic Typesetting"/>
          <w:sz w:val="24"/>
          <w:szCs w:val="24"/>
        </w:rPr>
        <w:t>sampling</w:t>
      </w:r>
      <w:r w:rsidR="00930858">
        <w:rPr>
          <w:rFonts w:ascii="Century Gothic" w:hAnsi="Century Gothic" w:cs="Arabic Typesetting"/>
          <w:sz w:val="24"/>
          <w:szCs w:val="24"/>
        </w:rPr>
        <w:t xml:space="preserve"> </w:t>
      </w:r>
      <w:r w:rsidR="00930858" w:rsidRPr="00930858">
        <w:rPr>
          <w:rFonts w:ascii="Century Gothic" w:hAnsi="Century Gothic" w:cs="Arabic Typesetting"/>
          <w:sz w:val="24"/>
          <w:szCs w:val="24"/>
        </w:rPr>
        <w:t>with</w:t>
      </w:r>
      <w:r w:rsidR="00930858">
        <w:rPr>
          <w:rFonts w:ascii="Century Gothic" w:hAnsi="Century Gothic" w:cs="Arabic Typesetting"/>
          <w:sz w:val="24"/>
          <w:szCs w:val="24"/>
        </w:rPr>
        <w:t xml:space="preserve"> </w:t>
      </w:r>
      <w:r w:rsidR="00930858" w:rsidRPr="00930858">
        <w:rPr>
          <w:rFonts w:ascii="Century Gothic" w:hAnsi="Century Gothic" w:cs="Arabic Typesetting"/>
          <w:sz w:val="24"/>
          <w:szCs w:val="24"/>
        </w:rPr>
        <w:t>noise</w:t>
      </w:r>
      <w:r w:rsidR="00930858">
        <w:rPr>
          <w:rFonts w:ascii="Century Gothic" w:hAnsi="Century Gothic" w:cs="Arabic Typesetting"/>
          <w:sz w:val="24"/>
          <w:szCs w:val="24"/>
        </w:rPr>
        <w:t xml:space="preserve"> to balance the defective/non-defective datasets. They also propose the use of semi-supervised techniques to </w:t>
      </w:r>
      <w:r w:rsidR="00A31559">
        <w:rPr>
          <w:rFonts w:ascii="Century Gothic" w:hAnsi="Century Gothic" w:cs="Arabic Typesetting"/>
          <w:sz w:val="24"/>
          <w:szCs w:val="24"/>
        </w:rPr>
        <w:t>address the lack of labelled data.</w:t>
      </w:r>
    </w:p>
    <w:p w14:paraId="72D4C0EE" w14:textId="3C5B8478" w:rsidR="00C11A90" w:rsidRDefault="00C11A90" w:rsidP="0056221E">
      <w:pPr>
        <w:rPr>
          <w:rFonts w:ascii="Century Gothic" w:hAnsi="Century Gothic" w:cs="Arabic Typesetting"/>
          <w:sz w:val="24"/>
          <w:szCs w:val="24"/>
        </w:rPr>
      </w:pPr>
      <w:r>
        <w:rPr>
          <w:rFonts w:ascii="Century Gothic" w:hAnsi="Century Gothic" w:cs="Arabic Typesetting"/>
          <w:sz w:val="24"/>
          <w:szCs w:val="24"/>
        </w:rPr>
        <w:t xml:space="preserve">Focussing on track geometry, Sharma </w:t>
      </w:r>
      <w:r w:rsidR="00AF3675">
        <w:rPr>
          <w:rFonts w:ascii="Century Gothic" w:hAnsi="Century Gothic" w:cs="Arabic Typesetting"/>
          <w:sz w:val="24"/>
          <w:szCs w:val="24"/>
        </w:rPr>
        <w:t xml:space="preserve">[3] </w:t>
      </w:r>
      <w:r>
        <w:rPr>
          <w:rFonts w:ascii="Century Gothic" w:hAnsi="Century Gothic" w:cs="Arabic Typesetting"/>
          <w:sz w:val="24"/>
          <w:szCs w:val="24"/>
        </w:rPr>
        <w:t>utilises Markov Decision Processes to propose a condition monitoring maintenance action</w:t>
      </w:r>
      <w:r w:rsidR="00436D66">
        <w:rPr>
          <w:rFonts w:ascii="Century Gothic" w:hAnsi="Century Gothic" w:cs="Arabic Typesetting"/>
          <w:sz w:val="24"/>
          <w:szCs w:val="24"/>
        </w:rPr>
        <w:t>s</w:t>
      </w:r>
      <w:r>
        <w:rPr>
          <w:rFonts w:ascii="Century Gothic" w:hAnsi="Century Gothic" w:cs="Arabic Typesetting"/>
          <w:sz w:val="24"/>
          <w:szCs w:val="24"/>
        </w:rPr>
        <w:t xml:space="preserve"> </w:t>
      </w:r>
      <w:proofErr w:type="gramStart"/>
      <w:r>
        <w:rPr>
          <w:rFonts w:ascii="Century Gothic" w:hAnsi="Century Gothic" w:cs="Arabic Typesetting"/>
          <w:sz w:val="24"/>
          <w:szCs w:val="24"/>
        </w:rPr>
        <w:t>of:</w:t>
      </w:r>
      <w:proofErr w:type="gramEnd"/>
      <w:r>
        <w:rPr>
          <w:rFonts w:ascii="Century Gothic" w:hAnsi="Century Gothic" w:cs="Arabic Typesetting"/>
          <w:sz w:val="24"/>
          <w:szCs w:val="24"/>
        </w:rPr>
        <w:t xml:space="preserve"> non</w:t>
      </w:r>
      <w:r w:rsidR="00436D66">
        <w:rPr>
          <w:rFonts w:ascii="Century Gothic" w:hAnsi="Century Gothic" w:cs="Arabic Typesetting"/>
          <w:sz w:val="24"/>
          <w:szCs w:val="24"/>
        </w:rPr>
        <w:t>e;</w:t>
      </w:r>
      <w:r>
        <w:rPr>
          <w:rFonts w:ascii="Century Gothic" w:hAnsi="Century Gothic" w:cs="Arabic Typesetting"/>
          <w:sz w:val="24"/>
          <w:szCs w:val="24"/>
        </w:rPr>
        <w:t xml:space="preserve"> minor</w:t>
      </w:r>
      <w:r w:rsidR="00436D66">
        <w:rPr>
          <w:rFonts w:ascii="Century Gothic" w:hAnsi="Century Gothic" w:cs="Arabic Typesetting"/>
          <w:sz w:val="24"/>
          <w:szCs w:val="24"/>
        </w:rPr>
        <w:t>;</w:t>
      </w:r>
      <w:r>
        <w:rPr>
          <w:rFonts w:ascii="Century Gothic" w:hAnsi="Century Gothic" w:cs="Arabic Typesetting"/>
          <w:sz w:val="24"/>
          <w:szCs w:val="24"/>
        </w:rPr>
        <w:t xml:space="preserve"> and major. A major difference between Sharma’s work and th</w:t>
      </w:r>
      <w:r w:rsidR="00436D66">
        <w:rPr>
          <w:rFonts w:ascii="Century Gothic" w:hAnsi="Century Gothic" w:cs="Arabic Typesetting"/>
          <w:sz w:val="24"/>
          <w:szCs w:val="24"/>
        </w:rPr>
        <w:t>at proposed by the</w:t>
      </w:r>
      <w:r>
        <w:rPr>
          <w:rFonts w:ascii="Century Gothic" w:hAnsi="Century Gothic" w:cs="Arabic Typesetting"/>
          <w:sz w:val="24"/>
          <w:szCs w:val="24"/>
        </w:rPr>
        <w:t xml:space="preserve"> Project </w:t>
      </w:r>
      <w:r w:rsidR="00436D66">
        <w:rPr>
          <w:rFonts w:ascii="Century Gothic" w:hAnsi="Century Gothic" w:cs="Arabic Typesetting"/>
          <w:sz w:val="24"/>
          <w:szCs w:val="24"/>
        </w:rPr>
        <w:t xml:space="preserve">Team </w:t>
      </w:r>
      <w:r>
        <w:rPr>
          <w:rFonts w:ascii="Century Gothic" w:hAnsi="Century Gothic" w:cs="Arabic Typesetting"/>
          <w:sz w:val="24"/>
          <w:szCs w:val="24"/>
        </w:rPr>
        <w:t xml:space="preserve">is that Sharma </w:t>
      </w:r>
      <w:r w:rsidRPr="00C11A90">
        <w:rPr>
          <w:rFonts w:ascii="Century Gothic" w:hAnsi="Century Gothic" w:cs="Arabic Typesetting"/>
          <w:sz w:val="24"/>
          <w:szCs w:val="24"/>
        </w:rPr>
        <w:t>consider</w:t>
      </w:r>
      <w:r>
        <w:rPr>
          <w:rFonts w:ascii="Century Gothic" w:hAnsi="Century Gothic" w:cs="Arabic Typesetting"/>
          <w:sz w:val="24"/>
          <w:szCs w:val="24"/>
        </w:rPr>
        <w:t>ed</w:t>
      </w:r>
      <w:r w:rsidRPr="00C11A90">
        <w:rPr>
          <w:rFonts w:ascii="Century Gothic" w:hAnsi="Century Gothic" w:cs="Arabic Typesetting"/>
          <w:sz w:val="24"/>
          <w:szCs w:val="24"/>
        </w:rPr>
        <w:t xml:space="preserve"> only </w:t>
      </w:r>
      <w:del w:id="9" w:author="JJ Liu" w:date="2019-10-05T14:05:00Z">
        <w:r w:rsidDel="006A1EE0">
          <w:rPr>
            <w:rFonts w:ascii="Century Gothic" w:hAnsi="Century Gothic" w:cs="Arabic Typesetting"/>
            <w:sz w:val="24"/>
            <w:szCs w:val="24"/>
          </w:rPr>
          <w:delText>“</w:delText>
        </w:r>
        <w:r w:rsidRPr="00C11A90" w:rsidDel="006A1EE0">
          <w:rPr>
            <w:rFonts w:ascii="Century Gothic" w:hAnsi="Century Gothic" w:cs="Arabic Typesetting"/>
            <w:sz w:val="24"/>
            <w:szCs w:val="24"/>
          </w:rPr>
          <w:delText>red tags</w:delText>
        </w:r>
        <w:r w:rsidDel="006A1EE0">
          <w:rPr>
            <w:rFonts w:ascii="Century Gothic" w:hAnsi="Century Gothic" w:cs="Arabic Typesetting"/>
            <w:sz w:val="24"/>
            <w:szCs w:val="24"/>
          </w:rPr>
          <w:delText>”</w:delText>
        </w:r>
        <w:r w:rsidRPr="00C11A90" w:rsidDel="006A1EE0">
          <w:rPr>
            <w:rFonts w:ascii="Century Gothic" w:hAnsi="Century Gothic" w:cs="Arabic Typesetting"/>
            <w:sz w:val="24"/>
            <w:szCs w:val="24"/>
          </w:rPr>
          <w:delText xml:space="preserve"> or </w:delText>
        </w:r>
        <w:r w:rsidDel="006A1EE0">
          <w:rPr>
            <w:rFonts w:ascii="Century Gothic" w:hAnsi="Century Gothic" w:cs="Arabic Typesetting"/>
            <w:sz w:val="24"/>
            <w:szCs w:val="24"/>
          </w:rPr>
          <w:delText>“</w:delText>
        </w:r>
        <w:r w:rsidRPr="00C11A90" w:rsidDel="006A1EE0">
          <w:rPr>
            <w:rFonts w:ascii="Century Gothic" w:hAnsi="Century Gothic" w:cs="Arabic Typesetting"/>
            <w:sz w:val="24"/>
            <w:szCs w:val="24"/>
          </w:rPr>
          <w:delText>red defects</w:delText>
        </w:r>
        <w:r w:rsidDel="006A1EE0">
          <w:rPr>
            <w:rFonts w:ascii="Century Gothic" w:hAnsi="Century Gothic" w:cs="Arabic Typesetting"/>
            <w:sz w:val="24"/>
            <w:szCs w:val="24"/>
          </w:rPr>
          <w:delText>”</w:delText>
        </w:r>
        <w:r w:rsidRPr="00C11A90" w:rsidDel="006A1EE0">
          <w:rPr>
            <w:rFonts w:ascii="Century Gothic" w:hAnsi="Century Gothic" w:cs="Arabic Typesetting"/>
            <w:sz w:val="24"/>
            <w:szCs w:val="24"/>
          </w:rPr>
          <w:delText xml:space="preserve">, which </w:delText>
        </w:r>
        <w:r w:rsidDel="006A1EE0">
          <w:rPr>
            <w:rFonts w:ascii="Century Gothic" w:hAnsi="Century Gothic" w:cs="Arabic Typesetting"/>
            <w:sz w:val="24"/>
            <w:szCs w:val="24"/>
          </w:rPr>
          <w:delText xml:space="preserve">are </w:delText>
        </w:r>
      </w:del>
      <w:r>
        <w:rPr>
          <w:rFonts w:ascii="Century Gothic" w:hAnsi="Century Gothic" w:cs="Arabic Typesetting"/>
          <w:sz w:val="24"/>
          <w:szCs w:val="24"/>
        </w:rPr>
        <w:t xml:space="preserve">major defects that </w:t>
      </w:r>
      <w:r w:rsidRPr="00C11A90">
        <w:rPr>
          <w:rFonts w:ascii="Century Gothic" w:hAnsi="Century Gothic" w:cs="Arabic Typesetting"/>
          <w:sz w:val="24"/>
          <w:szCs w:val="24"/>
        </w:rPr>
        <w:t xml:space="preserve">violate </w:t>
      </w:r>
      <w:r>
        <w:rPr>
          <w:rFonts w:ascii="Century Gothic" w:hAnsi="Century Gothic" w:cs="Arabic Typesetting"/>
          <w:sz w:val="24"/>
          <w:szCs w:val="24"/>
        </w:rPr>
        <w:t>regulatory</w:t>
      </w:r>
      <w:r w:rsidRPr="00C11A90">
        <w:rPr>
          <w:rFonts w:ascii="Century Gothic" w:hAnsi="Century Gothic" w:cs="Arabic Typesetting"/>
          <w:sz w:val="24"/>
          <w:szCs w:val="24"/>
        </w:rPr>
        <w:t xml:space="preserve"> rules</w:t>
      </w:r>
      <w:r>
        <w:rPr>
          <w:rFonts w:ascii="Century Gothic" w:hAnsi="Century Gothic" w:cs="Arabic Typesetting"/>
          <w:sz w:val="24"/>
          <w:szCs w:val="24"/>
        </w:rPr>
        <w:t>. The Project seeks to identify degradation in ballast via track geometry prior to a potential breach of rail standards.</w:t>
      </w:r>
    </w:p>
    <w:p w14:paraId="60B50850" w14:textId="55DE5469" w:rsidR="00C11A90" w:rsidRDefault="00C11A90" w:rsidP="0056221E">
      <w:pPr>
        <w:rPr>
          <w:rFonts w:ascii="Century Gothic" w:hAnsi="Century Gothic" w:cs="Arabic Typesetting"/>
          <w:sz w:val="24"/>
          <w:szCs w:val="24"/>
        </w:rPr>
      </w:pPr>
      <w:r w:rsidRPr="00BF4BC1">
        <w:rPr>
          <w:rFonts w:ascii="Century Gothic" w:hAnsi="Century Gothic" w:cs="Arabic Typesetting"/>
          <w:sz w:val="24"/>
          <w:szCs w:val="24"/>
          <w:highlight w:val="yellow"/>
        </w:rPr>
        <w:t xml:space="preserve">[Other potential literature surveys: </w:t>
      </w:r>
      <w:r w:rsidR="00485BA3">
        <w:rPr>
          <w:rFonts w:ascii="Century Gothic" w:hAnsi="Century Gothic" w:cs="Arabic Typesetting"/>
          <w:sz w:val="24"/>
          <w:szCs w:val="24"/>
          <w:highlight w:val="yellow"/>
        </w:rPr>
        <w:t xml:space="preserve">research: see list wrt Peng at end; </w:t>
      </w:r>
      <w:r w:rsidR="00BF4BC1" w:rsidRPr="00BF4BC1">
        <w:rPr>
          <w:rFonts w:ascii="Century Gothic" w:hAnsi="Century Gothic" w:cs="Arabic Typesetting"/>
          <w:sz w:val="24"/>
          <w:szCs w:val="24"/>
          <w:highlight w:val="yellow"/>
        </w:rPr>
        <w:t>industry e.g. cost of rail maintenance; data collection/cleansing?; dimensionality reduction techniques e.g. PCA?; ML techniques e.g. logistic regression; linear regression wrt maintenance; visualisation e.g. best-practice drill-down of broad geographic into local sections]</w:t>
      </w:r>
      <w:r w:rsidR="00BF4BC1">
        <w:rPr>
          <w:rFonts w:ascii="Century Gothic" w:hAnsi="Century Gothic" w:cs="Arabic Typesetting"/>
          <w:sz w:val="24"/>
          <w:szCs w:val="24"/>
        </w:rPr>
        <w:t xml:space="preserve"> </w:t>
      </w:r>
    </w:p>
    <w:p w14:paraId="3099EEDE" w14:textId="6C02AC31" w:rsidR="00C11A90" w:rsidRPr="001E6180" w:rsidRDefault="001E6180" w:rsidP="001E6180">
      <w:pPr>
        <w:rPr>
          <w:rFonts w:ascii="Century Gothic" w:hAnsi="Century Gothic" w:cs="Arabic Typesetting"/>
          <w:b/>
          <w:bCs/>
          <w:sz w:val="24"/>
          <w:szCs w:val="24"/>
        </w:rPr>
      </w:pPr>
      <w:r w:rsidRPr="001E6180">
        <w:rPr>
          <w:rFonts w:ascii="Century Gothic" w:hAnsi="Century Gothic" w:cs="Arabic Typesetting"/>
          <w:b/>
          <w:bCs/>
          <w:sz w:val="24"/>
          <w:szCs w:val="24"/>
        </w:rPr>
        <w:t>[3] Current Practice</w:t>
      </w:r>
      <w:ins w:id="10" w:author="JJ Liu" w:date="2019-10-05T13:26:00Z">
        <w:r w:rsidR="007775CD">
          <w:rPr>
            <w:rFonts w:ascii="Century Gothic" w:hAnsi="Century Gothic" w:cs="Arabic Typesetting"/>
            <w:b/>
            <w:bCs/>
            <w:sz w:val="24"/>
            <w:szCs w:val="24"/>
          </w:rPr>
          <w:t xml:space="preserve"> of Queensland Rail</w:t>
        </w:r>
      </w:ins>
    </w:p>
    <w:p w14:paraId="44EF6201" w14:textId="1CD87ED3" w:rsidR="001E6180" w:rsidRDefault="00B07360" w:rsidP="0056221E">
      <w:pPr>
        <w:rPr>
          <w:rFonts w:ascii="Century Gothic" w:hAnsi="Century Gothic" w:cs="Arabic Typesetting"/>
          <w:sz w:val="24"/>
          <w:szCs w:val="24"/>
        </w:rPr>
      </w:pPr>
      <w:r>
        <w:rPr>
          <w:rFonts w:ascii="Century Gothic" w:hAnsi="Century Gothic" w:cs="Arabic Typesetting"/>
          <w:sz w:val="24"/>
          <w:szCs w:val="24"/>
        </w:rPr>
        <w:t>Queensland Rail collect a significant quantity of data relating to the condition of their rail network</w:t>
      </w:r>
      <w:ins w:id="11" w:author="JJ Liu" w:date="2019-10-05T13:27:00Z">
        <w:r w:rsidR="007775CD">
          <w:rPr>
            <w:rFonts w:ascii="Century Gothic" w:hAnsi="Century Gothic" w:cs="Arabic Typesetting"/>
            <w:sz w:val="24"/>
            <w:szCs w:val="24"/>
          </w:rPr>
          <w:t xml:space="preserve">, </w:t>
        </w:r>
      </w:ins>
      <w:ins w:id="12" w:author="JJ Liu" w:date="2019-10-05T13:28:00Z">
        <w:r w:rsidR="007775CD">
          <w:rPr>
            <w:rFonts w:ascii="Century Gothic" w:hAnsi="Century Gothic" w:cs="Arabic Typesetting"/>
            <w:sz w:val="24"/>
            <w:szCs w:val="24"/>
          </w:rPr>
          <w:t>focusing on ballast condition</w:t>
        </w:r>
      </w:ins>
      <w:r>
        <w:rPr>
          <w:rFonts w:ascii="Century Gothic" w:hAnsi="Century Gothic" w:cs="Arabic Typesetting"/>
          <w:sz w:val="24"/>
          <w:szCs w:val="24"/>
        </w:rPr>
        <w:t xml:space="preserve">. Two primary sources are used to formulate </w:t>
      </w:r>
      <w:r w:rsidR="00436D66">
        <w:rPr>
          <w:rFonts w:ascii="Century Gothic" w:hAnsi="Century Gothic" w:cs="Arabic Typesetting"/>
          <w:sz w:val="24"/>
          <w:szCs w:val="24"/>
        </w:rPr>
        <w:t xml:space="preserve">ballast </w:t>
      </w:r>
      <w:r>
        <w:rPr>
          <w:rFonts w:ascii="Century Gothic" w:hAnsi="Century Gothic" w:cs="Arabic Typesetting"/>
          <w:sz w:val="24"/>
          <w:szCs w:val="24"/>
        </w:rPr>
        <w:t>maintenance priorities:</w:t>
      </w:r>
    </w:p>
    <w:p w14:paraId="2014B554" w14:textId="43AB2CC9" w:rsidR="00B07360" w:rsidRPr="00D46F85" w:rsidRDefault="00B07360" w:rsidP="00D46F85">
      <w:pPr>
        <w:pStyle w:val="ListParagraph"/>
        <w:numPr>
          <w:ilvl w:val="0"/>
          <w:numId w:val="6"/>
        </w:numPr>
        <w:rPr>
          <w:rFonts w:ascii="Century Gothic" w:hAnsi="Century Gothic" w:cs="Arabic Typesetting"/>
          <w:sz w:val="24"/>
          <w:szCs w:val="24"/>
        </w:rPr>
      </w:pPr>
      <w:r w:rsidRPr="00D46F85">
        <w:rPr>
          <w:rFonts w:ascii="Century Gothic" w:hAnsi="Century Gothic" w:cs="Arabic Typesetting"/>
          <w:sz w:val="24"/>
          <w:szCs w:val="24"/>
        </w:rPr>
        <w:t>Track Recording Car (TRC): the TRC data is captured on a quarterly basis. This data provides information regarding the condition of the rail geometry such as height of left and right rail and the twist in the line.</w:t>
      </w:r>
      <w:ins w:id="13" w:author="JJ Liu" w:date="2019-10-04T23:55:00Z">
        <w:r w:rsidR="00BB3180">
          <w:rPr>
            <w:rFonts w:ascii="Century Gothic" w:hAnsi="Century Gothic" w:cs="Arabic Typesetting"/>
            <w:sz w:val="24"/>
            <w:szCs w:val="24"/>
          </w:rPr>
          <w:t xml:space="preserve"> </w:t>
        </w:r>
      </w:ins>
      <w:del w:id="14" w:author="JJ Liu" w:date="2019-10-04T23:58:00Z">
        <w:r w:rsidRPr="00D46F85" w:rsidDel="00BB3180">
          <w:rPr>
            <w:rFonts w:ascii="Century Gothic" w:hAnsi="Century Gothic" w:cs="Arabic Typesetting"/>
            <w:sz w:val="24"/>
            <w:szCs w:val="24"/>
          </w:rPr>
          <w:delText xml:space="preserve"> </w:delText>
        </w:r>
      </w:del>
      <w:r w:rsidRPr="00D46F85">
        <w:rPr>
          <w:rFonts w:ascii="Century Gothic" w:hAnsi="Century Gothic" w:cs="Arabic Typesetting"/>
          <w:sz w:val="24"/>
          <w:szCs w:val="24"/>
        </w:rPr>
        <w:t xml:space="preserve">A primary driver for deterioration in track geometry is the degradation </w:t>
      </w:r>
      <w:r w:rsidR="00436D66">
        <w:rPr>
          <w:rFonts w:ascii="Century Gothic" w:hAnsi="Century Gothic" w:cs="Arabic Typesetting"/>
          <w:sz w:val="24"/>
          <w:szCs w:val="24"/>
        </w:rPr>
        <w:t>of</w:t>
      </w:r>
      <w:r w:rsidRPr="00D46F85">
        <w:rPr>
          <w:rFonts w:ascii="Century Gothic" w:hAnsi="Century Gothic" w:cs="Arabic Typesetting"/>
          <w:sz w:val="24"/>
          <w:szCs w:val="24"/>
        </w:rPr>
        <w:t xml:space="preserve"> the underlying ballast.</w:t>
      </w:r>
      <w:ins w:id="15" w:author="JJ Liu" w:date="2019-10-04T23:52:00Z">
        <w:r w:rsidR="00BB3180">
          <w:rPr>
            <w:rFonts w:ascii="Century Gothic" w:hAnsi="Century Gothic" w:cs="Arabic Typesetting"/>
            <w:sz w:val="24"/>
            <w:szCs w:val="24"/>
          </w:rPr>
          <w:t xml:space="preserve"> </w:t>
        </w:r>
      </w:ins>
      <w:ins w:id="16" w:author="JJ Liu" w:date="2019-10-05T14:05:00Z">
        <w:r w:rsidR="006A1EE0">
          <w:rPr>
            <w:rFonts w:ascii="Century Gothic" w:hAnsi="Century Gothic" w:cs="Arabic Typesetting"/>
            <w:sz w:val="24"/>
            <w:szCs w:val="24"/>
          </w:rPr>
          <w:t>Elsewhere</w:t>
        </w:r>
      </w:ins>
      <w:ins w:id="17" w:author="JJ Liu" w:date="2019-10-05T00:09:00Z">
        <w:r w:rsidR="00B30A97">
          <w:rPr>
            <w:rFonts w:ascii="Century Gothic" w:hAnsi="Century Gothic" w:cs="Arabic Typesetting"/>
            <w:sz w:val="24"/>
            <w:szCs w:val="24"/>
          </w:rPr>
          <w:t>,</w:t>
        </w:r>
      </w:ins>
      <w:ins w:id="18" w:author="JJ Liu" w:date="2019-10-05T17:56:00Z">
        <w:r w:rsidR="006F3F1C">
          <w:rPr>
            <w:rFonts w:ascii="Century Gothic" w:hAnsi="Century Gothic" w:cs="Arabic Typesetting"/>
            <w:sz w:val="24"/>
            <w:szCs w:val="24"/>
          </w:rPr>
          <w:t xml:space="preserve"> fractal analysis on</w:t>
        </w:r>
      </w:ins>
      <w:ins w:id="19" w:author="JJ Liu" w:date="2019-10-05T00:09:00Z">
        <w:r w:rsidR="00B30A97">
          <w:rPr>
            <w:rFonts w:ascii="Century Gothic" w:hAnsi="Century Gothic" w:cs="Arabic Typesetting"/>
            <w:sz w:val="24"/>
            <w:szCs w:val="24"/>
          </w:rPr>
          <w:t xml:space="preserve"> </w:t>
        </w:r>
      </w:ins>
      <w:ins w:id="20" w:author="JJ Liu" w:date="2019-10-05T17:57:00Z">
        <w:r w:rsidR="006F3F1C">
          <w:rPr>
            <w:rFonts w:ascii="Century Gothic" w:hAnsi="Century Gothic" w:cs="Arabic Typesetting"/>
            <w:sz w:val="24"/>
            <w:szCs w:val="24"/>
          </w:rPr>
          <w:t xml:space="preserve">vertical </w:t>
        </w:r>
      </w:ins>
      <w:ins w:id="21" w:author="JJ Liu" w:date="2019-10-05T00:10:00Z">
        <w:r w:rsidR="00B30A97">
          <w:rPr>
            <w:rFonts w:ascii="Century Gothic" w:hAnsi="Century Gothic" w:cs="Arabic Typesetting"/>
            <w:sz w:val="24"/>
            <w:szCs w:val="24"/>
          </w:rPr>
          <w:t xml:space="preserve">TRC data </w:t>
        </w:r>
      </w:ins>
      <w:ins w:id="22" w:author="JJ Liu" w:date="2019-10-05T13:27:00Z">
        <w:r w:rsidR="007775CD">
          <w:rPr>
            <w:rFonts w:ascii="Century Gothic" w:hAnsi="Century Gothic" w:cs="Arabic Typesetting"/>
            <w:sz w:val="24"/>
            <w:szCs w:val="24"/>
          </w:rPr>
          <w:t>has</w:t>
        </w:r>
      </w:ins>
      <w:ins w:id="23" w:author="JJ Liu" w:date="2019-10-05T17:56:00Z">
        <w:r w:rsidR="006F3F1C">
          <w:rPr>
            <w:rFonts w:ascii="Century Gothic" w:hAnsi="Century Gothic" w:cs="Arabic Typesetting"/>
            <w:sz w:val="24"/>
            <w:szCs w:val="24"/>
          </w:rPr>
          <w:t xml:space="preserve"> shown a moderate correlation with ballast fouling, indicating that TRC data i</w:t>
        </w:r>
      </w:ins>
      <w:ins w:id="24" w:author="JJ Liu" w:date="2019-10-05T17:57:00Z">
        <w:r w:rsidR="006F3F1C">
          <w:rPr>
            <w:rFonts w:ascii="Century Gothic" w:hAnsi="Century Gothic" w:cs="Arabic Typesetting"/>
            <w:sz w:val="24"/>
            <w:szCs w:val="24"/>
          </w:rPr>
          <w:t xml:space="preserve">s an indirect measure for ballast condition </w:t>
        </w:r>
      </w:ins>
      <w:ins w:id="25" w:author="JJ Liu" w:date="2019-10-05T00:10:00Z">
        <w:r w:rsidR="00B30A97">
          <w:rPr>
            <w:rFonts w:ascii="Century Gothic" w:hAnsi="Century Gothic" w:cs="Arabic Typesetting"/>
            <w:sz w:val="24"/>
            <w:szCs w:val="24"/>
          </w:rPr>
          <w:t>[</w:t>
        </w:r>
      </w:ins>
      <w:ins w:id="26" w:author="JJ Liu" w:date="2019-10-05T00:11:00Z">
        <w:r w:rsidR="00B30A97">
          <w:rPr>
            <w:rFonts w:ascii="Century Gothic" w:hAnsi="Century Gothic" w:cs="Arabic Typesetting"/>
            <w:sz w:val="24"/>
            <w:szCs w:val="24"/>
          </w:rPr>
          <w:t>8</w:t>
        </w:r>
      </w:ins>
      <w:ins w:id="27" w:author="JJ Liu" w:date="2019-10-05T18:02:00Z">
        <w:r w:rsidR="00FD181A">
          <w:rPr>
            <w:rFonts w:ascii="Century Gothic" w:hAnsi="Century Gothic" w:cs="Arabic Typesetting"/>
            <w:sz w:val="24"/>
            <w:szCs w:val="24"/>
          </w:rPr>
          <w:t>].</w:t>
        </w:r>
      </w:ins>
    </w:p>
    <w:p w14:paraId="1D42E366" w14:textId="4E10FACD" w:rsidR="00D46F85" w:rsidRPr="00D46F85" w:rsidRDefault="00436D66" w:rsidP="00D46F85">
      <w:pPr>
        <w:pStyle w:val="ListParagraph"/>
        <w:numPr>
          <w:ilvl w:val="0"/>
          <w:numId w:val="6"/>
        </w:numPr>
        <w:rPr>
          <w:rFonts w:ascii="Century Gothic" w:hAnsi="Century Gothic" w:cs="Arabic Typesetting"/>
          <w:sz w:val="24"/>
          <w:szCs w:val="24"/>
        </w:rPr>
      </w:pPr>
      <w:r>
        <w:rPr>
          <w:rFonts w:ascii="Century Gothic" w:hAnsi="Century Gothic" w:cs="Arabic Typesetting"/>
          <w:sz w:val="24"/>
          <w:szCs w:val="24"/>
        </w:rPr>
        <w:t>G</w:t>
      </w:r>
      <w:r w:rsidRPr="00436D66">
        <w:rPr>
          <w:rFonts w:ascii="Century Gothic" w:hAnsi="Century Gothic" w:cs="Arabic Typesetting"/>
          <w:sz w:val="24"/>
          <w:szCs w:val="24"/>
        </w:rPr>
        <w:t xml:space="preserve">round </w:t>
      </w:r>
      <w:r>
        <w:rPr>
          <w:rFonts w:ascii="Century Gothic" w:hAnsi="Century Gothic" w:cs="Arabic Typesetting"/>
          <w:sz w:val="24"/>
          <w:szCs w:val="24"/>
        </w:rPr>
        <w:t>P</w:t>
      </w:r>
      <w:r w:rsidRPr="00436D66">
        <w:rPr>
          <w:rFonts w:ascii="Century Gothic" w:hAnsi="Century Gothic" w:cs="Arabic Typesetting"/>
          <w:sz w:val="24"/>
          <w:szCs w:val="24"/>
        </w:rPr>
        <w:t xml:space="preserve">enetrating </w:t>
      </w:r>
      <w:r>
        <w:rPr>
          <w:rFonts w:ascii="Century Gothic" w:hAnsi="Century Gothic" w:cs="Arabic Typesetting"/>
          <w:sz w:val="24"/>
          <w:szCs w:val="24"/>
        </w:rPr>
        <w:t>R</w:t>
      </w:r>
      <w:r w:rsidRPr="00436D66">
        <w:rPr>
          <w:rFonts w:ascii="Century Gothic" w:hAnsi="Century Gothic" w:cs="Arabic Typesetting"/>
          <w:sz w:val="24"/>
          <w:szCs w:val="24"/>
        </w:rPr>
        <w:t>adar (GPR)</w:t>
      </w:r>
      <w:r w:rsidR="00B07360" w:rsidRPr="00D46F85">
        <w:rPr>
          <w:rFonts w:ascii="Century Gothic" w:hAnsi="Century Gothic" w:cs="Arabic Typesetting"/>
          <w:sz w:val="24"/>
          <w:szCs w:val="24"/>
        </w:rPr>
        <w:t>:</w:t>
      </w:r>
      <w:r w:rsidR="00D46F85" w:rsidRPr="00D46F85">
        <w:rPr>
          <w:rFonts w:ascii="Century Gothic" w:hAnsi="Century Gothic" w:cs="Arabic Typesetting"/>
          <w:sz w:val="24"/>
          <w:szCs w:val="24"/>
        </w:rPr>
        <w:t xml:space="preserve"> GPR data is collected for the entire network every 3 years.</w:t>
      </w:r>
      <w:ins w:id="28" w:author="JJ Liu" w:date="2019-10-04T23:16:00Z">
        <w:r w:rsidR="004B7D05">
          <w:rPr>
            <w:rFonts w:ascii="Century Gothic" w:hAnsi="Century Gothic" w:cs="Arabic Typesetting"/>
            <w:sz w:val="24"/>
            <w:szCs w:val="24"/>
          </w:rPr>
          <w:t xml:space="preserve"> </w:t>
        </w:r>
      </w:ins>
      <w:ins w:id="29" w:author="JJ Liu" w:date="2019-10-05T00:13:00Z">
        <w:r w:rsidR="00B30A97">
          <w:rPr>
            <w:rFonts w:ascii="Century Gothic" w:hAnsi="Century Gothic" w:cs="Arabic Typesetting"/>
            <w:sz w:val="24"/>
            <w:szCs w:val="24"/>
          </w:rPr>
          <w:t>Previously demonstrated</w:t>
        </w:r>
      </w:ins>
      <w:ins w:id="30" w:author="JJ Liu" w:date="2019-10-04T23:16:00Z">
        <w:r w:rsidR="004B7D05">
          <w:rPr>
            <w:rFonts w:ascii="Century Gothic" w:hAnsi="Century Gothic" w:cs="Arabic Typesetting"/>
            <w:sz w:val="24"/>
            <w:szCs w:val="24"/>
          </w:rPr>
          <w:t xml:space="preserve"> to yield up to 100% classification accuracy using an SVM classifier to detect soiling</w:t>
        </w:r>
      </w:ins>
      <w:ins w:id="31" w:author="JJ Liu" w:date="2019-10-05T00:13:00Z">
        <w:r w:rsidR="00B30A97">
          <w:rPr>
            <w:rFonts w:ascii="Century Gothic" w:hAnsi="Century Gothic" w:cs="Arabic Typesetting"/>
            <w:sz w:val="24"/>
            <w:szCs w:val="24"/>
          </w:rPr>
          <w:t>, GPR data is a robust measure of ballast condition</w:t>
        </w:r>
      </w:ins>
      <w:ins w:id="32" w:author="JJ Liu" w:date="2019-10-04T23:14:00Z">
        <w:r w:rsidR="004B7D05">
          <w:rPr>
            <w:rFonts w:ascii="Century Gothic" w:hAnsi="Century Gothic" w:cs="Arabic Typesetting"/>
            <w:sz w:val="24"/>
            <w:szCs w:val="24"/>
          </w:rPr>
          <w:t xml:space="preserve"> [7].</w:t>
        </w:r>
      </w:ins>
      <w:r w:rsidR="00D46F85" w:rsidRPr="00D46F85">
        <w:rPr>
          <w:rFonts w:ascii="Century Gothic" w:hAnsi="Century Gothic" w:cs="Arabic Typesetting"/>
          <w:sz w:val="24"/>
          <w:szCs w:val="24"/>
        </w:rPr>
        <w:t xml:space="preserve"> The data informs engineers as to the level of contamination in the ballast</w:t>
      </w:r>
      <w:r w:rsidR="000D07DA">
        <w:rPr>
          <w:rFonts w:ascii="Century Gothic" w:hAnsi="Century Gothic" w:cs="Arabic Typesetting"/>
          <w:sz w:val="24"/>
          <w:szCs w:val="24"/>
        </w:rPr>
        <w:t xml:space="preserve">, </w:t>
      </w:r>
      <w:r w:rsidR="00D46F85" w:rsidRPr="00D46F85">
        <w:rPr>
          <w:rFonts w:ascii="Century Gothic" w:hAnsi="Century Gothic" w:cs="Arabic Typesetting"/>
          <w:sz w:val="24"/>
          <w:szCs w:val="24"/>
        </w:rPr>
        <w:t>ballast thickness and moisture likelihood.</w:t>
      </w:r>
    </w:p>
    <w:p w14:paraId="479C8443" w14:textId="4136E8A6" w:rsidR="00C62652" w:rsidRDefault="00C62652" w:rsidP="0056221E">
      <w:pPr>
        <w:rPr>
          <w:rFonts w:ascii="Century Gothic" w:hAnsi="Century Gothic" w:cs="Arabic Typesetting"/>
          <w:sz w:val="24"/>
          <w:szCs w:val="24"/>
        </w:rPr>
      </w:pPr>
      <w:r w:rsidRPr="00C62652">
        <w:rPr>
          <w:rFonts w:ascii="Century Gothic" w:hAnsi="Century Gothic" w:cs="Arabic Typesetting"/>
          <w:sz w:val="24"/>
          <w:szCs w:val="24"/>
        </w:rPr>
        <w:t>Queensland Rail’s network extends more than 6,600 kilometres across the state</w:t>
      </w:r>
      <w:r w:rsidR="001F7D1B">
        <w:rPr>
          <w:rFonts w:ascii="Century Gothic" w:hAnsi="Century Gothic" w:cs="Arabic Typesetting"/>
          <w:sz w:val="24"/>
          <w:szCs w:val="24"/>
        </w:rPr>
        <w:t>. As such, the</w:t>
      </w:r>
      <w:r>
        <w:rPr>
          <w:rFonts w:ascii="Century Gothic" w:hAnsi="Century Gothic" w:cs="Arabic Typesetting"/>
          <w:sz w:val="24"/>
          <w:szCs w:val="24"/>
        </w:rPr>
        <w:t xml:space="preserve"> quantity of data collected is significant with </w:t>
      </w:r>
      <w:r w:rsidR="001F7D1B">
        <w:rPr>
          <w:rFonts w:ascii="Century Gothic" w:hAnsi="Century Gothic" w:cs="Arabic Typesetting"/>
          <w:sz w:val="24"/>
          <w:szCs w:val="24"/>
        </w:rPr>
        <w:t xml:space="preserve">more than 10 million </w:t>
      </w:r>
      <w:r>
        <w:rPr>
          <w:rFonts w:ascii="Century Gothic" w:hAnsi="Century Gothic" w:cs="Arabic Typesetting"/>
          <w:sz w:val="24"/>
          <w:szCs w:val="24"/>
        </w:rPr>
        <w:t xml:space="preserve">data </w:t>
      </w:r>
      <w:del w:id="33" w:author="JJ Liu" w:date="2019-10-05T13:29:00Z">
        <w:r w:rsidDel="007775CD">
          <w:rPr>
            <w:rFonts w:ascii="Century Gothic" w:hAnsi="Century Gothic" w:cs="Arabic Typesetting"/>
            <w:sz w:val="24"/>
            <w:szCs w:val="24"/>
          </w:rPr>
          <w:delText xml:space="preserve">items </w:delText>
        </w:r>
      </w:del>
      <w:ins w:id="34" w:author="JJ Liu" w:date="2019-10-05T13:29:00Z">
        <w:r w:rsidR="007775CD">
          <w:rPr>
            <w:rFonts w:ascii="Century Gothic" w:hAnsi="Century Gothic" w:cs="Arabic Typesetting"/>
            <w:sz w:val="24"/>
            <w:szCs w:val="24"/>
          </w:rPr>
          <w:t xml:space="preserve">fields </w:t>
        </w:r>
      </w:ins>
      <w:r>
        <w:rPr>
          <w:rFonts w:ascii="Century Gothic" w:hAnsi="Century Gothic" w:cs="Arabic Typesetting"/>
          <w:sz w:val="24"/>
          <w:szCs w:val="24"/>
        </w:rPr>
        <w:t>collected by the TRC</w:t>
      </w:r>
      <w:ins w:id="35" w:author="JJ Liu" w:date="2019-10-05T13:29:00Z">
        <w:r w:rsidR="007775CD">
          <w:rPr>
            <w:rFonts w:ascii="Century Gothic" w:hAnsi="Century Gothic" w:cs="Arabic Typesetting"/>
            <w:sz w:val="24"/>
            <w:szCs w:val="24"/>
          </w:rPr>
          <w:t xml:space="preserve"> split across 16 features</w:t>
        </w:r>
      </w:ins>
      <w:r>
        <w:rPr>
          <w:rFonts w:ascii="Century Gothic" w:hAnsi="Century Gothic" w:cs="Arabic Typesetting"/>
          <w:sz w:val="24"/>
          <w:szCs w:val="24"/>
        </w:rPr>
        <w:t xml:space="preserve"> and </w:t>
      </w:r>
      <w:r>
        <w:rPr>
          <w:rFonts w:ascii="Century Gothic" w:hAnsi="Century Gothic" w:cs="Arabic Typesetting"/>
          <w:sz w:val="24"/>
          <w:szCs w:val="24"/>
        </w:rPr>
        <w:lastRenderedPageBreak/>
        <w:t xml:space="preserve">~350,000 data </w:t>
      </w:r>
      <w:del w:id="36" w:author="JJ Liu" w:date="2019-10-05T13:30:00Z">
        <w:r w:rsidDel="007775CD">
          <w:rPr>
            <w:rFonts w:ascii="Century Gothic" w:hAnsi="Century Gothic" w:cs="Arabic Typesetting"/>
            <w:sz w:val="24"/>
            <w:szCs w:val="24"/>
          </w:rPr>
          <w:delText xml:space="preserve">items </w:delText>
        </w:r>
      </w:del>
      <w:ins w:id="37" w:author="JJ Liu" w:date="2019-10-05T13:30:00Z">
        <w:r w:rsidR="007775CD">
          <w:rPr>
            <w:rFonts w:ascii="Century Gothic" w:hAnsi="Century Gothic" w:cs="Arabic Typesetting"/>
            <w:sz w:val="24"/>
            <w:szCs w:val="24"/>
          </w:rPr>
          <w:t>fields split across</w:t>
        </w:r>
      </w:ins>
      <w:ins w:id="38" w:author="JJ Liu" w:date="2019-10-05T13:31:00Z">
        <w:r w:rsidR="007775CD">
          <w:rPr>
            <w:rFonts w:ascii="Century Gothic" w:hAnsi="Century Gothic" w:cs="Arabic Typesetting"/>
            <w:sz w:val="24"/>
            <w:szCs w:val="24"/>
          </w:rPr>
          <w:t xml:space="preserve"> 22 features</w:t>
        </w:r>
      </w:ins>
      <w:ins w:id="39" w:author="JJ Liu" w:date="2019-10-05T13:30:00Z">
        <w:r w:rsidR="007775CD">
          <w:rPr>
            <w:rFonts w:ascii="Century Gothic" w:hAnsi="Century Gothic" w:cs="Arabic Typesetting"/>
            <w:sz w:val="24"/>
            <w:szCs w:val="24"/>
          </w:rPr>
          <w:t xml:space="preserve"> </w:t>
        </w:r>
      </w:ins>
      <w:r w:rsidR="001F7D1B">
        <w:rPr>
          <w:rFonts w:ascii="Century Gothic" w:hAnsi="Century Gothic" w:cs="Arabic Typesetting"/>
          <w:sz w:val="24"/>
          <w:szCs w:val="24"/>
        </w:rPr>
        <w:t>collated during</w:t>
      </w:r>
      <w:r>
        <w:rPr>
          <w:rFonts w:ascii="Century Gothic" w:hAnsi="Century Gothic" w:cs="Arabic Typesetting"/>
          <w:sz w:val="24"/>
          <w:szCs w:val="24"/>
        </w:rPr>
        <w:t xml:space="preserve"> the GPR survey.</w:t>
      </w:r>
    </w:p>
    <w:p w14:paraId="5838A740" w14:textId="13FF5198" w:rsidR="00D46F85" w:rsidRDefault="00D46F85" w:rsidP="0056221E">
      <w:pPr>
        <w:rPr>
          <w:ins w:id="40" w:author="JJ Liu" w:date="2019-10-05T13:58:00Z"/>
          <w:rFonts w:ascii="Century Gothic" w:hAnsi="Century Gothic" w:cs="Arabic Typesetting"/>
          <w:sz w:val="24"/>
          <w:szCs w:val="24"/>
        </w:rPr>
      </w:pPr>
      <w:r>
        <w:rPr>
          <w:rFonts w:ascii="Century Gothic" w:hAnsi="Century Gothic" w:cs="Arabic Typesetting"/>
          <w:sz w:val="24"/>
          <w:szCs w:val="24"/>
        </w:rPr>
        <w:t xml:space="preserve">Current practice </w:t>
      </w:r>
      <w:r w:rsidR="001F7D1B">
        <w:rPr>
          <w:rFonts w:ascii="Century Gothic" w:hAnsi="Century Gothic" w:cs="Arabic Typesetting"/>
          <w:sz w:val="24"/>
          <w:szCs w:val="24"/>
        </w:rPr>
        <w:t xml:space="preserve">involves engineers conducting a manual visual inspection of the </w:t>
      </w:r>
      <w:r w:rsidR="000D07DA">
        <w:rPr>
          <w:rFonts w:ascii="Century Gothic" w:hAnsi="Century Gothic" w:cs="Arabic Typesetting"/>
          <w:sz w:val="24"/>
          <w:szCs w:val="24"/>
        </w:rPr>
        <w:t xml:space="preserve">TRC </w:t>
      </w:r>
      <w:r w:rsidR="001F7D1B">
        <w:rPr>
          <w:rFonts w:ascii="Century Gothic" w:hAnsi="Century Gothic" w:cs="Arabic Typesetting"/>
          <w:sz w:val="24"/>
          <w:szCs w:val="24"/>
        </w:rPr>
        <w:t>readings, comparing these with prior TRC runs to identify potential degradation and then overlaying the GPR data for the same section of track</w:t>
      </w:r>
      <w:r w:rsidR="000D07DA">
        <w:rPr>
          <w:rFonts w:ascii="Century Gothic" w:hAnsi="Century Gothic" w:cs="Arabic Typesetting"/>
          <w:sz w:val="24"/>
          <w:szCs w:val="24"/>
        </w:rPr>
        <w:t xml:space="preserve"> to provide confirmation of potential ballast contamination</w:t>
      </w:r>
      <w:ins w:id="41" w:author="JJ Liu" w:date="2019-10-05T13:52:00Z">
        <w:r w:rsidR="00E763FE">
          <w:rPr>
            <w:rFonts w:ascii="Century Gothic" w:hAnsi="Century Gothic" w:cs="Arabic Typesetting"/>
            <w:sz w:val="24"/>
            <w:szCs w:val="24"/>
          </w:rPr>
          <w:t xml:space="preserve"> (Figure 1)</w:t>
        </w:r>
      </w:ins>
      <w:r w:rsidR="001F7D1B">
        <w:rPr>
          <w:rFonts w:ascii="Century Gothic" w:hAnsi="Century Gothic" w:cs="Arabic Typesetting"/>
          <w:sz w:val="24"/>
          <w:szCs w:val="24"/>
        </w:rPr>
        <w:t xml:space="preserve">. </w:t>
      </w:r>
    </w:p>
    <w:p w14:paraId="44E9DE1B" w14:textId="5AFA79E3" w:rsidR="00E763FE" w:rsidRDefault="00E763FE" w:rsidP="0056221E">
      <w:pPr>
        <w:rPr>
          <w:ins w:id="42" w:author="JJ Liu" w:date="2019-10-05T13:58:00Z"/>
          <w:rFonts w:ascii="Century Gothic" w:hAnsi="Century Gothic" w:cs="Arabic Typesetting"/>
          <w:sz w:val="24"/>
          <w:szCs w:val="24"/>
        </w:rPr>
      </w:pPr>
    </w:p>
    <w:p w14:paraId="6858E913" w14:textId="77777777" w:rsidR="0015475E" w:rsidRDefault="00E763FE">
      <w:pPr>
        <w:keepNext/>
        <w:rPr>
          <w:ins w:id="43" w:author="JJ Liu" w:date="2019-10-05T14:01:00Z"/>
        </w:rPr>
        <w:pPrChange w:id="44" w:author="JJ Liu" w:date="2019-10-05T14:01:00Z">
          <w:pPr/>
        </w:pPrChange>
      </w:pPr>
      <w:ins w:id="45" w:author="JJ Liu" w:date="2019-10-05T13:58:00Z">
        <w:r w:rsidRPr="00E763FE">
          <w:rPr>
            <w:rFonts w:ascii="Century Gothic" w:hAnsi="Century Gothic" w:cs="Arabic Typesetting"/>
            <w:noProof/>
            <w:sz w:val="24"/>
            <w:szCs w:val="24"/>
          </w:rPr>
          <w:drawing>
            <wp:inline distT="0" distB="0" distL="0" distR="0" wp14:anchorId="2C43DB14" wp14:editId="4794B498">
              <wp:extent cx="3409950" cy="4985342"/>
              <wp:effectExtent l="0" t="0" r="0" b="6350"/>
              <wp:docPr id="1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5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426773" cy="5009938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5622EFA0" w14:textId="61644A34" w:rsidR="00E763FE" w:rsidRDefault="0015475E">
      <w:pPr>
        <w:pStyle w:val="Caption"/>
        <w:rPr>
          <w:ins w:id="46" w:author="JJ Liu" w:date="2019-10-05T13:58:00Z"/>
          <w:rFonts w:ascii="Century Gothic" w:hAnsi="Century Gothic" w:cs="Arabic Typesetting"/>
          <w:sz w:val="24"/>
          <w:szCs w:val="24"/>
        </w:rPr>
        <w:pPrChange w:id="47" w:author="JJ Liu" w:date="2019-10-05T14:01:00Z">
          <w:pPr/>
        </w:pPrChange>
      </w:pPr>
      <w:ins w:id="48" w:author="JJ Liu" w:date="2019-10-05T14:01:00Z">
        <w:r>
          <w:t xml:space="preserve">Figure </w:t>
        </w:r>
        <w:r>
          <w:fldChar w:fldCharType="begin"/>
        </w:r>
        <w:r>
          <w:instrText xml:space="preserve"> SEQ Figure \* ARABIC </w:instrText>
        </w:r>
      </w:ins>
      <w:r>
        <w:fldChar w:fldCharType="separate"/>
      </w:r>
      <w:ins w:id="49" w:author="JJ Liu" w:date="2019-10-05T14:01:00Z">
        <w:r>
          <w:rPr>
            <w:noProof/>
          </w:rPr>
          <w:t>1</w:t>
        </w:r>
        <w:r>
          <w:fldChar w:fldCharType="end"/>
        </w:r>
        <w:r>
          <w:t>Flowchart of QR's maintenance decision process</w:t>
        </w:r>
      </w:ins>
    </w:p>
    <w:p w14:paraId="07CB764D" w14:textId="3C3A1B1A" w:rsidR="00E763FE" w:rsidRDefault="00E763FE" w:rsidP="0056221E">
      <w:pPr>
        <w:rPr>
          <w:rFonts w:ascii="Century Gothic" w:hAnsi="Century Gothic" w:cs="Arabic Typesetting"/>
          <w:sz w:val="24"/>
          <w:szCs w:val="24"/>
        </w:rPr>
      </w:pPr>
    </w:p>
    <w:p w14:paraId="6798BBDF" w14:textId="7307DD4B" w:rsidR="00B07360" w:rsidRDefault="001F7D1B" w:rsidP="0056221E">
      <w:pPr>
        <w:rPr>
          <w:rFonts w:ascii="Century Gothic" w:hAnsi="Century Gothic" w:cs="Arabic Typesetting"/>
          <w:sz w:val="24"/>
          <w:szCs w:val="24"/>
        </w:rPr>
      </w:pPr>
      <w:r>
        <w:rPr>
          <w:rFonts w:ascii="Century Gothic" w:hAnsi="Century Gothic" w:cs="Arabic Typesetting"/>
          <w:sz w:val="24"/>
          <w:szCs w:val="24"/>
        </w:rPr>
        <w:t>The process is highly labour intensive. QR’s engineers trialled a “heatmap” within Excel whereby the process was semi-automated</w:t>
      </w:r>
      <w:ins w:id="50" w:author="JJ Liu" w:date="2019-10-04T00:08:00Z">
        <w:r w:rsidR="00B12968">
          <w:rPr>
            <w:rFonts w:ascii="Century Gothic" w:hAnsi="Century Gothic" w:cs="Arabic Typesetting"/>
            <w:sz w:val="24"/>
            <w:szCs w:val="24"/>
          </w:rPr>
          <w:t xml:space="preserve"> </w:t>
        </w:r>
      </w:ins>
      <w:ins w:id="51" w:author="JJ Liu" w:date="2019-10-04T00:09:00Z">
        <w:r w:rsidR="00B12968">
          <w:rPr>
            <w:rFonts w:ascii="Century Gothic" w:hAnsi="Century Gothic" w:cs="Arabic Typesetting"/>
            <w:sz w:val="24"/>
            <w:szCs w:val="24"/>
          </w:rPr>
          <w:t>but</w:t>
        </w:r>
      </w:ins>
      <w:ins w:id="52" w:author="JJ Liu" w:date="2019-10-05T13:35:00Z">
        <w:r w:rsidR="007775CD">
          <w:rPr>
            <w:rFonts w:ascii="Century Gothic" w:hAnsi="Century Gothic" w:cs="Arabic Typesetting"/>
            <w:sz w:val="24"/>
            <w:szCs w:val="24"/>
          </w:rPr>
          <w:t xml:space="preserve"> </w:t>
        </w:r>
      </w:ins>
      <w:ins w:id="53" w:author="JJ Liu" w:date="2019-10-04T00:08:00Z">
        <w:r w:rsidR="00B12968">
          <w:rPr>
            <w:rFonts w:ascii="Century Gothic" w:hAnsi="Century Gothic" w:cs="Arabic Typesetting"/>
            <w:sz w:val="24"/>
            <w:szCs w:val="24"/>
          </w:rPr>
          <w:t>lacked visuali</w:t>
        </w:r>
      </w:ins>
      <w:ins w:id="54" w:author="JJ Liu" w:date="2019-10-04T00:09:00Z">
        <w:r w:rsidR="00B12968">
          <w:rPr>
            <w:rFonts w:ascii="Century Gothic" w:hAnsi="Century Gothic" w:cs="Arabic Typesetting"/>
            <w:sz w:val="24"/>
            <w:szCs w:val="24"/>
          </w:rPr>
          <w:t>sation of the geographical context of the track</w:t>
        </w:r>
      </w:ins>
      <w:del w:id="55" w:author="JJ Liu" w:date="2019-10-04T00:09:00Z">
        <w:r w:rsidDel="00B12968">
          <w:rPr>
            <w:rFonts w:ascii="Century Gothic" w:hAnsi="Century Gothic" w:cs="Arabic Typesetting"/>
            <w:sz w:val="24"/>
            <w:szCs w:val="24"/>
          </w:rPr>
          <w:delText>,</w:delText>
        </w:r>
      </w:del>
      <w:ins w:id="56" w:author="JJ Liu" w:date="2019-10-04T00:09:00Z">
        <w:r w:rsidR="00B12968">
          <w:rPr>
            <w:rFonts w:ascii="Century Gothic" w:hAnsi="Century Gothic" w:cs="Arabic Typesetting"/>
            <w:sz w:val="24"/>
            <w:szCs w:val="24"/>
          </w:rPr>
          <w:t>.</w:t>
        </w:r>
      </w:ins>
      <w:del w:id="57" w:author="JJ Liu" w:date="2019-10-04T00:09:00Z">
        <w:r w:rsidDel="00B12968">
          <w:rPr>
            <w:rFonts w:ascii="Century Gothic" w:hAnsi="Century Gothic" w:cs="Arabic Typesetting"/>
            <w:sz w:val="24"/>
            <w:szCs w:val="24"/>
          </w:rPr>
          <w:delText xml:space="preserve"> however</w:delText>
        </w:r>
      </w:del>
      <w:ins w:id="58" w:author="JJ Liu" w:date="2019-10-04T00:09:00Z">
        <w:r w:rsidR="00B12968">
          <w:rPr>
            <w:rFonts w:ascii="Century Gothic" w:hAnsi="Century Gothic" w:cs="Arabic Typesetting"/>
            <w:sz w:val="24"/>
            <w:szCs w:val="24"/>
          </w:rPr>
          <w:t>Additionally,</w:t>
        </w:r>
      </w:ins>
      <w:r>
        <w:rPr>
          <w:rFonts w:ascii="Century Gothic" w:hAnsi="Century Gothic" w:cs="Arabic Typesetting"/>
          <w:sz w:val="24"/>
          <w:szCs w:val="24"/>
        </w:rPr>
        <w:t xml:space="preserve"> a 10km section of track involved approximately 2,000 rows </w:t>
      </w:r>
      <w:r w:rsidR="000D07DA">
        <w:rPr>
          <w:rFonts w:ascii="Century Gothic" w:hAnsi="Century Gothic" w:cs="Arabic Typesetting"/>
          <w:sz w:val="24"/>
          <w:szCs w:val="24"/>
        </w:rPr>
        <w:t xml:space="preserve">of data </w:t>
      </w:r>
      <w:r>
        <w:rPr>
          <w:rFonts w:ascii="Century Gothic" w:hAnsi="Century Gothic" w:cs="Arabic Typesetting"/>
          <w:sz w:val="24"/>
          <w:szCs w:val="24"/>
        </w:rPr>
        <w:t xml:space="preserve">and over 20,000 standard deviation calculations. This </w:t>
      </w:r>
      <w:r w:rsidR="000D4D68">
        <w:rPr>
          <w:rFonts w:ascii="Century Gothic" w:hAnsi="Century Gothic" w:cs="Arabic Typesetting"/>
          <w:sz w:val="24"/>
          <w:szCs w:val="24"/>
        </w:rPr>
        <w:t>rendered</w:t>
      </w:r>
      <w:r>
        <w:rPr>
          <w:rFonts w:ascii="Century Gothic" w:hAnsi="Century Gothic" w:cs="Arabic Typesetting"/>
          <w:sz w:val="24"/>
          <w:szCs w:val="24"/>
        </w:rPr>
        <w:t xml:space="preserve"> the spreadsheet </w:t>
      </w:r>
      <w:r w:rsidR="000D4D68">
        <w:rPr>
          <w:rFonts w:ascii="Century Gothic" w:hAnsi="Century Gothic" w:cs="Arabic Typesetting"/>
          <w:sz w:val="24"/>
          <w:szCs w:val="24"/>
        </w:rPr>
        <w:t>unstable. As a result, the engineers did not make plans to roll-out the “heatmap” process.</w:t>
      </w:r>
    </w:p>
    <w:p w14:paraId="107C56F8" w14:textId="05D681C3" w:rsidR="001E6180" w:rsidRDefault="001E6180" w:rsidP="0056221E">
      <w:pPr>
        <w:rPr>
          <w:rFonts w:ascii="Century Gothic" w:hAnsi="Century Gothic" w:cs="Arabic Typesetting"/>
          <w:sz w:val="24"/>
          <w:szCs w:val="24"/>
        </w:rPr>
      </w:pPr>
    </w:p>
    <w:p w14:paraId="113CC619" w14:textId="164EBD36" w:rsidR="000D4D68" w:rsidRPr="000D4D68" w:rsidRDefault="000D4D68" w:rsidP="0056221E">
      <w:pPr>
        <w:rPr>
          <w:rFonts w:ascii="Century Gothic" w:hAnsi="Century Gothic" w:cs="Arabic Typesetting"/>
          <w:b/>
          <w:bCs/>
          <w:sz w:val="24"/>
          <w:szCs w:val="24"/>
        </w:rPr>
      </w:pPr>
      <w:r w:rsidRPr="000D4D68">
        <w:rPr>
          <w:rFonts w:ascii="Century Gothic" w:hAnsi="Century Gothic" w:cs="Arabic Typesetting"/>
          <w:b/>
          <w:bCs/>
          <w:sz w:val="24"/>
          <w:szCs w:val="24"/>
        </w:rPr>
        <w:t>[4] Novelty in Approach</w:t>
      </w:r>
    </w:p>
    <w:p w14:paraId="2EDAF917" w14:textId="02CEE1F4" w:rsidR="00C11A90" w:rsidRDefault="000D4D68" w:rsidP="0056221E">
      <w:pPr>
        <w:rPr>
          <w:rFonts w:ascii="Century Gothic" w:hAnsi="Century Gothic" w:cs="Arabic Typesetting"/>
          <w:sz w:val="24"/>
          <w:szCs w:val="24"/>
        </w:rPr>
      </w:pPr>
      <w:r>
        <w:rPr>
          <w:rFonts w:ascii="Century Gothic" w:hAnsi="Century Gothic" w:cs="Arabic Typesetting"/>
          <w:sz w:val="24"/>
          <w:szCs w:val="24"/>
        </w:rPr>
        <w:t xml:space="preserve">The </w:t>
      </w:r>
      <w:r w:rsidR="0071499F">
        <w:rPr>
          <w:rFonts w:ascii="Century Gothic" w:hAnsi="Century Gothic" w:cs="Arabic Typesetting"/>
          <w:sz w:val="24"/>
          <w:szCs w:val="24"/>
        </w:rPr>
        <w:t>approach proposed includes several extensions intended to enhance QR’s current methods:</w:t>
      </w:r>
    </w:p>
    <w:p w14:paraId="4DFB8409" w14:textId="2ADB6933" w:rsidR="0071499F" w:rsidRPr="004F29DB" w:rsidRDefault="00B12968" w:rsidP="004F29DB">
      <w:pPr>
        <w:pStyle w:val="ListParagraph"/>
        <w:numPr>
          <w:ilvl w:val="0"/>
          <w:numId w:val="7"/>
        </w:numPr>
        <w:rPr>
          <w:rFonts w:ascii="Century Gothic" w:hAnsi="Century Gothic" w:cs="Arabic Typesetting"/>
          <w:sz w:val="24"/>
          <w:szCs w:val="24"/>
        </w:rPr>
      </w:pPr>
      <w:ins w:id="59" w:author="JJ Liu" w:date="2019-10-04T00:10:00Z">
        <w:r>
          <w:rPr>
            <w:rFonts w:ascii="Century Gothic" w:hAnsi="Century Gothic" w:cs="Arabic Typesetting"/>
            <w:sz w:val="24"/>
            <w:szCs w:val="24"/>
          </w:rPr>
          <w:t xml:space="preserve">Augmenting current processes by </w:t>
        </w:r>
      </w:ins>
      <w:del w:id="60" w:author="JJ Liu" w:date="2019-10-04T00:10:00Z">
        <w:r w:rsidR="0071499F" w:rsidRPr="004F29DB" w:rsidDel="00B12968">
          <w:rPr>
            <w:rFonts w:ascii="Century Gothic" w:hAnsi="Century Gothic" w:cs="Arabic Typesetting"/>
            <w:sz w:val="24"/>
            <w:szCs w:val="24"/>
          </w:rPr>
          <w:delText>Automated</w:delText>
        </w:r>
      </w:del>
      <w:ins w:id="61" w:author="JJ Liu" w:date="2019-10-04T00:10:00Z">
        <w:r>
          <w:rPr>
            <w:rFonts w:ascii="Century Gothic" w:hAnsi="Century Gothic" w:cs="Arabic Typesetting"/>
            <w:sz w:val="24"/>
            <w:szCs w:val="24"/>
          </w:rPr>
          <w:t xml:space="preserve"> automating the</w:t>
        </w:r>
      </w:ins>
      <w:r w:rsidR="0071499F" w:rsidRPr="004F29DB">
        <w:rPr>
          <w:rFonts w:ascii="Century Gothic" w:hAnsi="Century Gothic" w:cs="Arabic Typesetting"/>
          <w:sz w:val="24"/>
          <w:szCs w:val="24"/>
        </w:rPr>
        <w:t xml:space="preserve"> production of “heatmaps”: the Project intends to read in TRC and GPR data and collate these for comparable sections of track, automate the </w:t>
      </w:r>
      <w:r w:rsidR="000D07DA">
        <w:rPr>
          <w:rFonts w:ascii="Century Gothic" w:hAnsi="Century Gothic" w:cs="Arabic Typesetting"/>
          <w:sz w:val="24"/>
          <w:szCs w:val="24"/>
        </w:rPr>
        <w:t xml:space="preserve">standard </w:t>
      </w:r>
      <w:r w:rsidR="0071499F" w:rsidRPr="004F29DB">
        <w:rPr>
          <w:rFonts w:ascii="Century Gothic" w:hAnsi="Century Gothic" w:cs="Arabic Typesetting"/>
          <w:sz w:val="24"/>
          <w:szCs w:val="24"/>
        </w:rPr>
        <w:t xml:space="preserve">deviation calculations to identify degradation in geometry and </w:t>
      </w:r>
      <w:r w:rsidR="000D07DA">
        <w:rPr>
          <w:rFonts w:ascii="Century Gothic" w:hAnsi="Century Gothic" w:cs="Arabic Typesetting"/>
          <w:sz w:val="24"/>
          <w:szCs w:val="24"/>
        </w:rPr>
        <w:t xml:space="preserve">then </w:t>
      </w:r>
      <w:r w:rsidR="0071499F" w:rsidRPr="004F29DB">
        <w:rPr>
          <w:rFonts w:ascii="Century Gothic" w:hAnsi="Century Gothic" w:cs="Arabic Typesetting"/>
          <w:sz w:val="24"/>
          <w:szCs w:val="24"/>
        </w:rPr>
        <w:t>colour code the track state to ease visual inspection. The data would be written to a file without calculations ensuring the file was stable</w:t>
      </w:r>
      <w:r w:rsidR="000D07DA">
        <w:rPr>
          <w:rFonts w:ascii="Century Gothic" w:hAnsi="Century Gothic" w:cs="Arabic Typesetting"/>
          <w:sz w:val="24"/>
          <w:szCs w:val="24"/>
        </w:rPr>
        <w:t xml:space="preserve"> and fast to load</w:t>
      </w:r>
      <w:r w:rsidR="0071499F" w:rsidRPr="004F29DB">
        <w:rPr>
          <w:rFonts w:ascii="Century Gothic" w:hAnsi="Century Gothic" w:cs="Arabic Typesetting"/>
          <w:sz w:val="24"/>
          <w:szCs w:val="24"/>
        </w:rPr>
        <w:t>.</w:t>
      </w:r>
    </w:p>
    <w:p w14:paraId="4D28AAC0" w14:textId="1FDDDE95" w:rsidR="00F30C60" w:rsidRPr="004F29DB" w:rsidRDefault="00B12968" w:rsidP="004F29DB">
      <w:pPr>
        <w:pStyle w:val="ListParagraph"/>
        <w:numPr>
          <w:ilvl w:val="0"/>
          <w:numId w:val="7"/>
        </w:numPr>
        <w:rPr>
          <w:rFonts w:ascii="Century Gothic" w:hAnsi="Century Gothic" w:cs="Arabic Typesetting"/>
          <w:sz w:val="24"/>
          <w:szCs w:val="24"/>
        </w:rPr>
      </w:pPr>
      <w:ins w:id="62" w:author="JJ Liu" w:date="2019-10-04T00:10:00Z">
        <w:r>
          <w:rPr>
            <w:rFonts w:ascii="Century Gothic" w:hAnsi="Century Gothic" w:cs="Arabic Typesetting"/>
            <w:sz w:val="24"/>
            <w:szCs w:val="24"/>
          </w:rPr>
          <w:t xml:space="preserve">Providing </w:t>
        </w:r>
      </w:ins>
      <w:ins w:id="63" w:author="JJ Liu" w:date="2019-10-04T00:11:00Z">
        <w:r>
          <w:rPr>
            <w:rFonts w:ascii="Century Gothic" w:hAnsi="Century Gothic" w:cs="Arabic Typesetting"/>
            <w:sz w:val="24"/>
            <w:szCs w:val="24"/>
          </w:rPr>
          <w:t>further insights via</w:t>
        </w:r>
      </w:ins>
      <w:del w:id="64" w:author="JJ Liu" w:date="2019-10-04T00:11:00Z">
        <w:r w:rsidR="0071499F" w:rsidRPr="004F29DB" w:rsidDel="00B12968">
          <w:rPr>
            <w:rFonts w:ascii="Century Gothic" w:hAnsi="Century Gothic" w:cs="Arabic Typesetting"/>
            <w:sz w:val="24"/>
            <w:szCs w:val="24"/>
          </w:rPr>
          <w:delText>C</w:delText>
        </w:r>
      </w:del>
      <w:ins w:id="65" w:author="JJ Liu" w:date="2019-10-04T00:11:00Z">
        <w:r>
          <w:rPr>
            <w:rFonts w:ascii="Century Gothic" w:hAnsi="Century Gothic" w:cs="Arabic Typesetting"/>
            <w:sz w:val="24"/>
            <w:szCs w:val="24"/>
          </w:rPr>
          <w:t xml:space="preserve"> c</w:t>
        </w:r>
      </w:ins>
      <w:r w:rsidR="0071499F" w:rsidRPr="004F29DB">
        <w:rPr>
          <w:rFonts w:ascii="Century Gothic" w:hAnsi="Century Gothic" w:cs="Arabic Typesetting"/>
          <w:sz w:val="24"/>
          <w:szCs w:val="24"/>
        </w:rPr>
        <w:t xml:space="preserve">ombining additional factors: </w:t>
      </w:r>
      <w:proofErr w:type="gramStart"/>
      <w:r w:rsidR="000D07DA">
        <w:rPr>
          <w:rFonts w:ascii="Century Gothic" w:hAnsi="Century Gothic" w:cs="Arabic Typesetting"/>
          <w:sz w:val="24"/>
          <w:szCs w:val="24"/>
        </w:rPr>
        <w:t>the</w:t>
      </w:r>
      <w:proofErr w:type="gramEnd"/>
      <w:r w:rsidR="000D07DA">
        <w:rPr>
          <w:rFonts w:ascii="Century Gothic" w:hAnsi="Century Gothic" w:cs="Arabic Typesetting"/>
          <w:sz w:val="24"/>
          <w:szCs w:val="24"/>
        </w:rPr>
        <w:t xml:space="preserve"> Project Team has requested </w:t>
      </w:r>
      <w:r w:rsidR="003A2192" w:rsidRPr="004F29DB">
        <w:rPr>
          <w:rFonts w:ascii="Century Gothic" w:hAnsi="Century Gothic" w:cs="Arabic Typesetting"/>
          <w:sz w:val="24"/>
          <w:szCs w:val="24"/>
        </w:rPr>
        <w:t xml:space="preserve">QR provide additional attributes that may impact ballast degradation such as the location of culverts and embankments (which impact drainage); train load (e.g. in tonnage); and maintenance history. </w:t>
      </w:r>
    </w:p>
    <w:p w14:paraId="6223D8AA" w14:textId="77777777" w:rsidR="0013615C" w:rsidRPr="0013615C" w:rsidRDefault="00B12968" w:rsidP="004F29DB">
      <w:pPr>
        <w:pStyle w:val="ListParagraph"/>
        <w:numPr>
          <w:ilvl w:val="0"/>
          <w:numId w:val="7"/>
        </w:numPr>
        <w:rPr>
          <w:ins w:id="66" w:author="JJ Liu" w:date="2019-10-05T14:09:00Z"/>
          <w:rFonts w:ascii="Century Gothic" w:hAnsi="Century Gothic" w:cs="Arabic Typesetting"/>
          <w:sz w:val="24"/>
          <w:szCs w:val="24"/>
          <w:rPrChange w:id="67" w:author="JJ Liu" w:date="2019-10-05T14:09:00Z">
            <w:rPr>
              <w:ins w:id="68" w:author="JJ Liu" w:date="2019-10-05T14:09:00Z"/>
            </w:rPr>
          </w:rPrChange>
        </w:rPr>
      </w:pPr>
      <w:ins w:id="69" w:author="JJ Liu" w:date="2019-10-04T00:12:00Z">
        <w:r>
          <w:rPr>
            <w:rFonts w:ascii="Century Gothic" w:hAnsi="Century Gothic" w:cs="Arabic Typesetting"/>
            <w:sz w:val="24"/>
            <w:szCs w:val="24"/>
          </w:rPr>
          <w:t>Further i</w:t>
        </w:r>
      </w:ins>
      <w:ins w:id="70" w:author="JJ Liu" w:date="2019-10-04T00:11:00Z">
        <w:r>
          <w:rPr>
            <w:rFonts w:ascii="Century Gothic" w:hAnsi="Century Gothic" w:cs="Arabic Typesetting"/>
            <w:sz w:val="24"/>
            <w:szCs w:val="24"/>
          </w:rPr>
          <w:t xml:space="preserve">nforming decision-making through </w:t>
        </w:r>
      </w:ins>
      <w:del w:id="71" w:author="JJ Liu" w:date="2019-10-04T00:12:00Z">
        <w:r w:rsidR="00F30C60" w:rsidRPr="004F29DB" w:rsidDel="00B12968">
          <w:rPr>
            <w:rFonts w:ascii="Century Gothic" w:hAnsi="Century Gothic" w:cs="Arabic Typesetting"/>
            <w:sz w:val="24"/>
            <w:szCs w:val="24"/>
          </w:rPr>
          <w:delText>Inclus</w:delText>
        </w:r>
      </w:del>
      <w:del w:id="72" w:author="JJ Liu" w:date="2019-10-04T00:11:00Z">
        <w:r w:rsidR="00F30C60" w:rsidRPr="004F29DB" w:rsidDel="00B12968">
          <w:rPr>
            <w:rFonts w:ascii="Century Gothic" w:hAnsi="Century Gothic" w:cs="Arabic Typesetting"/>
            <w:sz w:val="24"/>
            <w:szCs w:val="24"/>
          </w:rPr>
          <w:delText>ion of</w:delText>
        </w:r>
      </w:del>
      <w:r w:rsidR="00F30C60" w:rsidRPr="004F29DB">
        <w:rPr>
          <w:rFonts w:ascii="Century Gothic" w:hAnsi="Century Gothic" w:cs="Arabic Typesetting"/>
          <w:sz w:val="24"/>
          <w:szCs w:val="24"/>
        </w:rPr>
        <w:t xml:space="preserve"> machine learning:</w:t>
      </w:r>
      <w:r w:rsidR="003A2192" w:rsidRPr="004F29DB">
        <w:rPr>
          <w:rFonts w:ascii="Century Gothic" w:hAnsi="Century Gothic" w:cs="Arabic Typesetting"/>
          <w:sz w:val="24"/>
          <w:szCs w:val="24"/>
        </w:rPr>
        <w:t xml:space="preserve"> </w:t>
      </w:r>
      <w:del w:id="73" w:author="JJ Liu" w:date="2019-10-05T14:07:00Z">
        <w:r w:rsidR="003A2192" w:rsidRPr="004F29DB" w:rsidDel="006A1EE0">
          <w:rPr>
            <w:rFonts w:ascii="Century Gothic" w:hAnsi="Century Gothic" w:cs="Arabic Typesetting"/>
            <w:sz w:val="24"/>
            <w:szCs w:val="24"/>
          </w:rPr>
          <w:delText xml:space="preserve">a machine learning algorithm(s) will be applied. The algorithms may </w:delText>
        </w:r>
        <w:r w:rsidR="004F29DB" w:rsidRPr="004F29DB" w:rsidDel="006A1EE0">
          <w:rPr>
            <w:rFonts w:ascii="Century Gothic" w:hAnsi="Century Gothic" w:cs="Arabic Typesetting"/>
            <w:sz w:val="24"/>
            <w:szCs w:val="24"/>
          </w:rPr>
          <w:delText>endeavour to</w:delText>
        </w:r>
      </w:del>
      <w:ins w:id="74" w:author="JJ Liu" w:date="2019-10-05T14:07:00Z">
        <w:r w:rsidR="006A1EE0">
          <w:rPr>
            <w:rFonts w:ascii="Century Gothic" w:hAnsi="Century Gothic" w:cs="Arabic Typesetting"/>
            <w:sz w:val="24"/>
            <w:szCs w:val="24"/>
          </w:rPr>
          <w:t>Using ML algorithms to</w:t>
        </w:r>
      </w:ins>
      <w:r w:rsidR="004F29DB" w:rsidRPr="004F29DB">
        <w:rPr>
          <w:rFonts w:ascii="Century Gothic" w:hAnsi="Century Gothic" w:cs="Arabic Typesetting"/>
          <w:sz w:val="24"/>
          <w:szCs w:val="24"/>
        </w:rPr>
        <w:t xml:space="preserve"> predict track degradation in time (e.g. in 12 to 24 months’ time) and/or deterioration in space (e.g. further along the line adjacent to a current defect)</w:t>
      </w:r>
      <w:ins w:id="75" w:author="JJ Liu" w:date="2019-10-05T14:08:00Z">
        <w:r w:rsidR="006A1EE0">
          <w:rPr>
            <w:rFonts w:ascii="Century Gothic" w:hAnsi="Century Gothic" w:cs="Arabic Typesetting"/>
            <w:sz w:val="24"/>
            <w:szCs w:val="24"/>
          </w:rPr>
          <w:t xml:space="preserve">. This could potentially reduce the first two decision </w:t>
        </w:r>
        <w:r w:rsidR="0013615C">
          <w:rPr>
            <w:rFonts w:ascii="Century Gothic" w:hAnsi="Century Gothic" w:cs="Arabic Typesetting"/>
            <w:sz w:val="24"/>
            <w:szCs w:val="24"/>
          </w:rPr>
          <w:t>points into a single step (Figure 1)</w:t>
        </w:r>
      </w:ins>
      <w:ins w:id="76" w:author="JJ Liu" w:date="2019-10-05T14:09:00Z">
        <w:r w:rsidR="0013615C">
          <w:rPr>
            <w:rFonts w:ascii="Century Gothic" w:hAnsi="Century Gothic" w:cs="Arabic Typesetting"/>
            <w:sz w:val="24"/>
            <w:szCs w:val="24"/>
          </w:rPr>
          <w:t>, streamlining the decision-making process.</w:t>
        </w:r>
      </w:ins>
      <w:del w:id="77" w:author="JJ Liu" w:date="2019-10-05T14:07:00Z">
        <w:r w:rsidR="004F29DB" w:rsidRPr="004F29DB" w:rsidDel="006A1EE0">
          <w:rPr>
            <w:rFonts w:ascii="Century Gothic" w:hAnsi="Century Gothic" w:cs="Arabic Typesetting"/>
            <w:sz w:val="24"/>
            <w:szCs w:val="24"/>
          </w:rPr>
          <w:delText>.</w:delText>
        </w:r>
      </w:del>
      <w:ins w:id="78" w:author="JJ Liu" w:date="2019-10-05T00:07:00Z">
        <w:r w:rsidR="005F4F0B" w:rsidRPr="005F4F0B">
          <w:t xml:space="preserve"> </w:t>
        </w:r>
      </w:ins>
    </w:p>
    <w:p w14:paraId="06E9844B" w14:textId="4EC742A7" w:rsidR="00F30C60" w:rsidRPr="0013615C" w:rsidRDefault="005F4F0B">
      <w:pPr>
        <w:ind w:left="360"/>
        <w:rPr>
          <w:rFonts w:ascii="Century Gothic" w:hAnsi="Century Gothic" w:cs="Arabic Typesetting"/>
          <w:sz w:val="24"/>
          <w:szCs w:val="24"/>
          <w:rPrChange w:id="79" w:author="JJ Liu" w:date="2019-10-05T14:09:00Z">
            <w:rPr/>
          </w:rPrChange>
        </w:rPr>
        <w:pPrChange w:id="80" w:author="JJ Liu" w:date="2019-10-05T14:09:00Z">
          <w:pPr>
            <w:pStyle w:val="ListParagraph"/>
            <w:numPr>
              <w:numId w:val="7"/>
            </w:numPr>
            <w:ind w:hanging="360"/>
          </w:pPr>
        </w:pPrChange>
      </w:pPr>
      <w:ins w:id="81" w:author="JJ Liu" w:date="2019-10-05T00:07:00Z">
        <w:r w:rsidRPr="0013615C">
          <w:rPr>
            <w:rFonts w:ascii="Century Gothic" w:hAnsi="Century Gothic" w:cs="Arabic Typesetting"/>
            <w:sz w:val="24"/>
            <w:szCs w:val="24"/>
            <w:rPrChange w:id="82" w:author="JJ Liu" w:date="2019-10-05T14:09:00Z">
              <w:rPr/>
            </w:rPrChange>
          </w:rPr>
          <w:t>Lasisi and Attoh-Okine [</w:t>
        </w:r>
      </w:ins>
      <w:ins w:id="83" w:author="JJ Liu" w:date="2019-10-05T00:11:00Z">
        <w:r w:rsidR="00B30A97" w:rsidRPr="0013615C">
          <w:rPr>
            <w:rFonts w:ascii="Century Gothic" w:hAnsi="Century Gothic" w:cs="Arabic Typesetting"/>
            <w:sz w:val="24"/>
            <w:szCs w:val="24"/>
            <w:rPrChange w:id="84" w:author="JJ Liu" w:date="2019-10-05T14:09:00Z">
              <w:rPr/>
            </w:rPrChange>
          </w:rPr>
          <w:t>9</w:t>
        </w:r>
      </w:ins>
      <w:ins w:id="85" w:author="JJ Liu" w:date="2019-10-05T00:07:00Z">
        <w:r w:rsidRPr="0013615C">
          <w:rPr>
            <w:rFonts w:ascii="Century Gothic" w:hAnsi="Century Gothic" w:cs="Arabic Typesetting"/>
            <w:sz w:val="24"/>
            <w:szCs w:val="24"/>
            <w:rPrChange w:id="86" w:author="JJ Liu" w:date="2019-10-05T14:09:00Z">
              <w:rPr/>
            </w:rPrChange>
          </w:rPr>
          <w:t xml:space="preserve">] have shown that a </w:t>
        </w:r>
        <w:proofErr w:type="gramStart"/>
        <w:r w:rsidRPr="0013615C">
          <w:rPr>
            <w:rFonts w:ascii="Century Gothic" w:hAnsi="Century Gothic" w:cs="Arabic Typesetting"/>
            <w:sz w:val="24"/>
            <w:szCs w:val="24"/>
            <w:rPrChange w:id="87" w:author="JJ Liu" w:date="2019-10-05T14:09:00Z">
              <w:rPr/>
            </w:rPrChange>
          </w:rPr>
          <w:t>principal components</w:t>
        </w:r>
        <w:proofErr w:type="gramEnd"/>
        <w:r w:rsidRPr="0013615C">
          <w:rPr>
            <w:rFonts w:ascii="Century Gothic" w:hAnsi="Century Gothic" w:cs="Arabic Typesetting"/>
            <w:sz w:val="24"/>
            <w:szCs w:val="24"/>
            <w:rPrChange w:id="88" w:author="JJ Liu" w:date="2019-10-05T14:09:00Z">
              <w:rPr/>
            </w:rPrChange>
          </w:rPr>
          <w:t xml:space="preserve"> analysis (PCA)</w:t>
        </w:r>
      </w:ins>
      <w:ins w:id="89" w:author="JJ Liu" w:date="2019-10-05T18:12:00Z">
        <w:r w:rsidR="00AF5E44">
          <w:rPr>
            <w:rFonts w:ascii="Century Gothic" w:hAnsi="Century Gothic" w:cs="Arabic Typesetting"/>
            <w:sz w:val="24"/>
            <w:szCs w:val="24"/>
          </w:rPr>
          <w:t xml:space="preserve"> of TR</w:t>
        </w:r>
      </w:ins>
      <w:ins w:id="90" w:author="JJ Liu" w:date="2019-10-05T18:13:00Z">
        <w:r w:rsidR="00AF5E44">
          <w:rPr>
            <w:rFonts w:ascii="Century Gothic" w:hAnsi="Century Gothic" w:cs="Arabic Typesetting"/>
            <w:sz w:val="24"/>
            <w:szCs w:val="24"/>
          </w:rPr>
          <w:t xml:space="preserve">C data </w:t>
        </w:r>
      </w:ins>
      <w:ins w:id="91" w:author="JJ Liu" w:date="2019-10-05T18:12:00Z">
        <w:r w:rsidR="00AF5E44">
          <w:rPr>
            <w:rFonts w:ascii="Century Gothic" w:hAnsi="Century Gothic" w:cs="Arabic Typesetting"/>
            <w:sz w:val="24"/>
            <w:szCs w:val="24"/>
          </w:rPr>
          <w:t xml:space="preserve">used in combination with SVM </w:t>
        </w:r>
      </w:ins>
      <w:ins w:id="92" w:author="JJ Liu" w:date="2019-10-05T00:07:00Z">
        <w:r w:rsidRPr="0013615C">
          <w:rPr>
            <w:rFonts w:ascii="Century Gothic" w:hAnsi="Century Gothic" w:cs="Arabic Typesetting"/>
            <w:sz w:val="24"/>
            <w:szCs w:val="24"/>
            <w:rPrChange w:id="93" w:author="JJ Liu" w:date="2019-10-05T14:09:00Z">
              <w:rPr/>
            </w:rPrChange>
          </w:rPr>
          <w:t xml:space="preserve">outperforms industry-standard weighting of </w:t>
        </w:r>
      </w:ins>
      <w:ins w:id="94" w:author="JJ Liu" w:date="2019-10-05T18:13:00Z">
        <w:r w:rsidR="00AF5E44">
          <w:rPr>
            <w:rFonts w:ascii="Century Gothic" w:hAnsi="Century Gothic" w:cs="Arabic Typesetting"/>
            <w:sz w:val="24"/>
            <w:szCs w:val="24"/>
          </w:rPr>
          <w:t>TRC output in predicting track condition</w:t>
        </w:r>
      </w:ins>
      <w:ins w:id="95" w:author="JJ Liu" w:date="2019-10-05T00:07:00Z">
        <w:r w:rsidRPr="0013615C">
          <w:rPr>
            <w:rFonts w:ascii="Century Gothic" w:hAnsi="Century Gothic" w:cs="Arabic Typesetting"/>
            <w:sz w:val="24"/>
            <w:szCs w:val="24"/>
            <w:rPrChange w:id="96" w:author="JJ Liu" w:date="2019-10-05T14:09:00Z">
              <w:rPr/>
            </w:rPrChange>
          </w:rPr>
          <w:t xml:space="preserve">. Incorporating PCA into </w:t>
        </w:r>
      </w:ins>
      <w:ins w:id="97" w:author="JJ Liu" w:date="2019-10-05T00:08:00Z">
        <w:r w:rsidRPr="0013615C">
          <w:rPr>
            <w:rFonts w:ascii="Century Gothic" w:hAnsi="Century Gothic" w:cs="Arabic Typesetting"/>
            <w:sz w:val="24"/>
            <w:szCs w:val="24"/>
            <w:rPrChange w:id="98" w:author="JJ Liu" w:date="2019-10-05T14:09:00Z">
              <w:rPr/>
            </w:rPrChange>
          </w:rPr>
          <w:t>our analysis of the TRC data may therefore yield a more accurate assessment of track condition in the QR dataset</w:t>
        </w:r>
      </w:ins>
      <w:ins w:id="99" w:author="JJ Liu" w:date="2019-10-05T00:15:00Z">
        <w:r w:rsidR="00E149E0" w:rsidRPr="0013615C">
          <w:rPr>
            <w:rFonts w:ascii="Century Gothic" w:hAnsi="Century Gothic" w:cs="Arabic Typesetting"/>
            <w:sz w:val="24"/>
            <w:szCs w:val="24"/>
            <w:rPrChange w:id="100" w:author="JJ Liu" w:date="2019-10-05T14:09:00Z">
              <w:rPr/>
            </w:rPrChange>
          </w:rPr>
          <w:t xml:space="preserve"> than the current practice</w:t>
        </w:r>
      </w:ins>
      <w:ins w:id="101" w:author="JJ Liu" w:date="2019-10-05T00:08:00Z">
        <w:r w:rsidRPr="0013615C">
          <w:rPr>
            <w:rFonts w:ascii="Century Gothic" w:hAnsi="Century Gothic" w:cs="Arabic Typesetting"/>
            <w:sz w:val="24"/>
            <w:szCs w:val="24"/>
            <w:rPrChange w:id="102" w:author="JJ Liu" w:date="2019-10-05T14:09:00Z">
              <w:rPr/>
            </w:rPrChange>
          </w:rPr>
          <w:t>.</w:t>
        </w:r>
      </w:ins>
      <w:r w:rsidR="004F29DB" w:rsidRPr="0013615C">
        <w:rPr>
          <w:rFonts w:ascii="Century Gothic" w:hAnsi="Century Gothic" w:cs="Arabic Typesetting"/>
          <w:sz w:val="24"/>
          <w:szCs w:val="24"/>
          <w:rPrChange w:id="103" w:author="JJ Liu" w:date="2019-10-05T14:09:00Z">
            <w:rPr/>
          </w:rPrChange>
        </w:rPr>
        <w:t xml:space="preserve">  </w:t>
      </w:r>
      <w:r w:rsidR="003A2192" w:rsidRPr="0013615C">
        <w:rPr>
          <w:rFonts w:ascii="Century Gothic" w:hAnsi="Century Gothic" w:cs="Arabic Typesetting"/>
          <w:sz w:val="24"/>
          <w:szCs w:val="24"/>
          <w:rPrChange w:id="104" w:author="JJ Liu" w:date="2019-10-05T14:09:00Z">
            <w:rPr/>
          </w:rPrChange>
        </w:rPr>
        <w:t xml:space="preserve"> </w:t>
      </w:r>
    </w:p>
    <w:p w14:paraId="4768B55C" w14:textId="0F3181AB" w:rsidR="00F30C60" w:rsidRPr="004F29DB" w:rsidRDefault="00B12968" w:rsidP="004F29DB">
      <w:pPr>
        <w:pStyle w:val="ListParagraph"/>
        <w:numPr>
          <w:ilvl w:val="0"/>
          <w:numId w:val="7"/>
        </w:numPr>
        <w:rPr>
          <w:rFonts w:ascii="Century Gothic" w:hAnsi="Century Gothic" w:cs="Arabic Typesetting"/>
          <w:sz w:val="24"/>
          <w:szCs w:val="24"/>
        </w:rPr>
      </w:pPr>
      <w:ins w:id="105" w:author="JJ Liu" w:date="2019-10-04T00:14:00Z">
        <w:r>
          <w:rPr>
            <w:rFonts w:ascii="Century Gothic" w:hAnsi="Century Gothic" w:cs="Arabic Typesetting"/>
            <w:sz w:val="24"/>
            <w:szCs w:val="24"/>
          </w:rPr>
          <w:t>Re-shaping user experience with an i</w:t>
        </w:r>
      </w:ins>
      <w:del w:id="106" w:author="JJ Liu" w:date="2019-10-04T00:14:00Z">
        <w:r w:rsidR="00F30C60" w:rsidRPr="004F29DB" w:rsidDel="00B12968">
          <w:rPr>
            <w:rFonts w:ascii="Century Gothic" w:hAnsi="Century Gothic" w:cs="Arabic Typesetting"/>
            <w:sz w:val="24"/>
            <w:szCs w:val="24"/>
          </w:rPr>
          <w:delText>I</w:delText>
        </w:r>
      </w:del>
      <w:r w:rsidR="00F30C60" w:rsidRPr="004F29DB">
        <w:rPr>
          <w:rFonts w:ascii="Century Gothic" w:hAnsi="Century Gothic" w:cs="Arabic Typesetting"/>
          <w:sz w:val="24"/>
          <w:szCs w:val="24"/>
        </w:rPr>
        <w:t>nteractive drill-down capability:</w:t>
      </w:r>
      <w:r w:rsidR="004F29DB" w:rsidRPr="004F29DB">
        <w:rPr>
          <w:rFonts w:ascii="Century Gothic" w:hAnsi="Century Gothic" w:cs="Arabic Typesetting"/>
          <w:sz w:val="24"/>
          <w:szCs w:val="24"/>
        </w:rPr>
        <w:t xml:space="preserve"> ideally a network map for the entire state would be developed and users would have the ability to drill-down to assess the current stat</w:t>
      </w:r>
      <w:r w:rsidR="000D07DA">
        <w:rPr>
          <w:rFonts w:ascii="Century Gothic" w:hAnsi="Century Gothic" w:cs="Arabic Typesetting"/>
          <w:sz w:val="24"/>
          <w:szCs w:val="24"/>
        </w:rPr>
        <w:t>us</w:t>
      </w:r>
      <w:r w:rsidR="004F29DB" w:rsidRPr="004F29DB">
        <w:rPr>
          <w:rFonts w:ascii="Century Gothic" w:hAnsi="Century Gothic" w:cs="Arabic Typesetting"/>
          <w:sz w:val="24"/>
          <w:szCs w:val="24"/>
        </w:rPr>
        <w:t xml:space="preserve"> of a localised section of rail. </w:t>
      </w:r>
    </w:p>
    <w:p w14:paraId="137FCC32" w14:textId="2F8FD4C8" w:rsidR="004F29DB" w:rsidRDefault="004F29DB" w:rsidP="0056221E">
      <w:pPr>
        <w:rPr>
          <w:rFonts w:ascii="Century Gothic" w:hAnsi="Century Gothic" w:cs="Arabic Typesetting"/>
          <w:sz w:val="24"/>
          <w:szCs w:val="24"/>
        </w:rPr>
      </w:pPr>
    </w:p>
    <w:p w14:paraId="3BE2C5DD" w14:textId="7C18E233" w:rsidR="00505F49" w:rsidRPr="00505F49" w:rsidRDefault="00505F49" w:rsidP="0056221E">
      <w:pPr>
        <w:rPr>
          <w:rFonts w:ascii="Century Gothic" w:hAnsi="Century Gothic" w:cs="Arabic Typesetting"/>
          <w:b/>
          <w:bCs/>
          <w:sz w:val="24"/>
          <w:szCs w:val="24"/>
        </w:rPr>
      </w:pPr>
      <w:r w:rsidRPr="00505F49">
        <w:rPr>
          <w:rFonts w:ascii="Century Gothic" w:hAnsi="Century Gothic" w:cs="Arabic Typesetting"/>
          <w:b/>
          <w:bCs/>
          <w:sz w:val="24"/>
          <w:szCs w:val="24"/>
        </w:rPr>
        <w:t>[5] Potential Benefits</w:t>
      </w:r>
    </w:p>
    <w:p w14:paraId="31979B2D" w14:textId="6E1F5874" w:rsidR="00966068" w:rsidRDefault="00321C07" w:rsidP="0056221E">
      <w:pPr>
        <w:rPr>
          <w:rFonts w:ascii="Century Gothic" w:hAnsi="Century Gothic" w:cs="Arabic Typesetting"/>
          <w:sz w:val="24"/>
          <w:szCs w:val="24"/>
        </w:rPr>
      </w:pPr>
      <w:r>
        <w:rPr>
          <w:rFonts w:ascii="Century Gothic" w:hAnsi="Century Gothic" w:cs="Arabic Typesetting"/>
          <w:sz w:val="24"/>
          <w:szCs w:val="24"/>
        </w:rPr>
        <w:t>Queensland Rail’s annual main</w:t>
      </w:r>
      <w:r w:rsidRPr="003D2AE7">
        <w:rPr>
          <w:rFonts w:ascii="Century Gothic" w:hAnsi="Century Gothic" w:cs="Arabic Typesetting"/>
          <w:sz w:val="24"/>
          <w:szCs w:val="24"/>
        </w:rPr>
        <w:t xml:space="preserve">tenance and capital works expenditure on </w:t>
      </w:r>
      <w:r w:rsidR="003D2AE7" w:rsidRPr="003D2AE7">
        <w:rPr>
          <w:rFonts w:ascii="Century Gothic" w:hAnsi="Century Gothic" w:cs="Arabic Typesetting"/>
          <w:sz w:val="24"/>
          <w:szCs w:val="24"/>
        </w:rPr>
        <w:t xml:space="preserve">ballast and resurfacing work </w:t>
      </w:r>
      <w:r w:rsidR="003A0E12" w:rsidRPr="003D2AE7">
        <w:rPr>
          <w:rFonts w:ascii="Century Gothic" w:hAnsi="Century Gothic" w:cs="Arabic Typesetting"/>
          <w:sz w:val="24"/>
          <w:szCs w:val="24"/>
        </w:rPr>
        <w:t>alone</w:t>
      </w:r>
      <w:r w:rsidRPr="003D2AE7">
        <w:rPr>
          <w:rFonts w:ascii="Century Gothic" w:hAnsi="Century Gothic" w:cs="Arabic Typesetting"/>
          <w:sz w:val="24"/>
          <w:szCs w:val="24"/>
        </w:rPr>
        <w:t xml:space="preserve"> is ~$50 million p.a. </w:t>
      </w:r>
      <w:del w:id="107" w:author="JJ Liu" w:date="2019-10-04T00:14:00Z">
        <w:r w:rsidRPr="003D2AE7" w:rsidDel="00B12968">
          <w:rPr>
            <w:rFonts w:ascii="Century Gothic" w:hAnsi="Century Gothic" w:cs="Arabic Typesetting"/>
            <w:sz w:val="24"/>
            <w:szCs w:val="24"/>
          </w:rPr>
          <w:delText xml:space="preserve">Their </w:delText>
        </w:r>
      </w:del>
      <w:ins w:id="108" w:author="JJ Liu" w:date="2019-10-04T00:14:00Z">
        <w:r w:rsidR="00B12968">
          <w:rPr>
            <w:rFonts w:ascii="Century Gothic" w:hAnsi="Century Gothic" w:cs="Arabic Typesetting"/>
            <w:sz w:val="24"/>
            <w:szCs w:val="24"/>
          </w:rPr>
          <w:t>From interviews</w:t>
        </w:r>
      </w:ins>
      <w:ins w:id="109" w:author="JJ Liu" w:date="2019-10-04T00:15:00Z">
        <w:r w:rsidR="00B12968">
          <w:rPr>
            <w:rFonts w:ascii="Century Gothic" w:hAnsi="Century Gothic" w:cs="Arabic Typesetting"/>
            <w:sz w:val="24"/>
            <w:szCs w:val="24"/>
          </w:rPr>
          <w:t xml:space="preserve"> the team has conducted,</w:t>
        </w:r>
      </w:ins>
      <w:ins w:id="110" w:author="JJ Liu" w:date="2019-10-04T00:14:00Z">
        <w:r w:rsidR="00B12968" w:rsidRPr="003D2AE7">
          <w:rPr>
            <w:rFonts w:ascii="Century Gothic" w:hAnsi="Century Gothic" w:cs="Arabic Typesetting"/>
            <w:sz w:val="24"/>
            <w:szCs w:val="24"/>
          </w:rPr>
          <w:t xml:space="preserve"> </w:t>
        </w:r>
      </w:ins>
      <w:r w:rsidRPr="003D2AE7">
        <w:rPr>
          <w:rFonts w:ascii="Century Gothic" w:hAnsi="Century Gothic" w:cs="Arabic Typesetting"/>
          <w:sz w:val="24"/>
          <w:szCs w:val="24"/>
        </w:rPr>
        <w:t>executives anticipate ~</w:t>
      </w:r>
      <w:r w:rsidR="003D2AE7" w:rsidRPr="003D2AE7">
        <w:rPr>
          <w:rFonts w:ascii="Century Gothic" w:hAnsi="Century Gothic" w:cs="Arabic Typesetting"/>
          <w:sz w:val="24"/>
          <w:szCs w:val="24"/>
        </w:rPr>
        <w:t>10</w:t>
      </w:r>
      <w:r w:rsidRPr="003D2AE7">
        <w:rPr>
          <w:rFonts w:ascii="Century Gothic" w:hAnsi="Century Gothic" w:cs="Arabic Typesetting"/>
          <w:sz w:val="24"/>
          <w:szCs w:val="24"/>
        </w:rPr>
        <w:t xml:space="preserve">% of this expenditure could </w:t>
      </w:r>
      <w:r w:rsidRPr="003D2AE7">
        <w:rPr>
          <w:rFonts w:ascii="Century Gothic" w:hAnsi="Century Gothic" w:cs="Arabic Typesetting"/>
          <w:sz w:val="24"/>
          <w:szCs w:val="24"/>
        </w:rPr>
        <w:lastRenderedPageBreak/>
        <w:t>be saved</w:t>
      </w:r>
      <w:r w:rsidR="003D2AE7" w:rsidRPr="003D2AE7">
        <w:rPr>
          <w:rFonts w:ascii="Century Gothic" w:hAnsi="Century Gothic" w:cs="Arabic Typesetting"/>
          <w:sz w:val="24"/>
          <w:szCs w:val="24"/>
        </w:rPr>
        <w:t xml:space="preserve"> annually</w:t>
      </w:r>
      <w:r w:rsidR="00966068" w:rsidRPr="003D2AE7">
        <w:rPr>
          <w:rFonts w:ascii="Century Gothic" w:hAnsi="Century Gothic" w:cs="Arabic Typesetting"/>
          <w:sz w:val="24"/>
          <w:szCs w:val="24"/>
        </w:rPr>
        <w:t xml:space="preserve"> if maintenance activities could be predicted</w:t>
      </w:r>
      <w:r w:rsidR="003A0E12" w:rsidRPr="003D2AE7">
        <w:rPr>
          <w:rFonts w:ascii="Century Gothic" w:hAnsi="Century Gothic" w:cs="Arabic Typesetting"/>
          <w:sz w:val="24"/>
          <w:szCs w:val="24"/>
        </w:rPr>
        <w:t xml:space="preserve"> with more reliability</w:t>
      </w:r>
      <w:r w:rsidR="00966068" w:rsidRPr="003D2AE7">
        <w:rPr>
          <w:rFonts w:ascii="Century Gothic" w:hAnsi="Century Gothic" w:cs="Arabic Typesetting"/>
          <w:sz w:val="24"/>
          <w:szCs w:val="24"/>
        </w:rPr>
        <w:t>.</w:t>
      </w:r>
      <w:r w:rsidR="003D2AE7" w:rsidRPr="003D2AE7">
        <w:rPr>
          <w:rFonts w:ascii="Century Gothic" w:hAnsi="Century Gothic" w:cs="Arabic Typesetting"/>
          <w:sz w:val="24"/>
          <w:szCs w:val="24"/>
        </w:rPr>
        <w:t xml:space="preserve"> Additionally</w:t>
      </w:r>
      <w:r w:rsidR="003D2AE7">
        <w:rPr>
          <w:rFonts w:ascii="Century Gothic" w:hAnsi="Century Gothic" w:cs="Arabic Typesetting"/>
          <w:sz w:val="24"/>
          <w:szCs w:val="24"/>
        </w:rPr>
        <w:t>,</w:t>
      </w:r>
      <w:r w:rsidR="003D2AE7" w:rsidRPr="003D2AE7">
        <w:rPr>
          <w:rFonts w:ascii="Century Gothic" w:hAnsi="Century Gothic" w:cs="Arabic Typesetting"/>
          <w:sz w:val="24"/>
          <w:szCs w:val="24"/>
        </w:rPr>
        <w:t xml:space="preserve"> ~$30 million in capital expenditure could be avoided.</w:t>
      </w:r>
    </w:p>
    <w:p w14:paraId="61AABBA8" w14:textId="19874134" w:rsidR="00505F49" w:rsidRDefault="002554DA" w:rsidP="002554DA">
      <w:pPr>
        <w:rPr>
          <w:rFonts w:ascii="Century Gothic" w:hAnsi="Century Gothic" w:cs="Arabic Typesetting"/>
          <w:sz w:val="24"/>
          <w:szCs w:val="24"/>
        </w:rPr>
      </w:pPr>
      <w:r>
        <w:rPr>
          <w:rFonts w:ascii="Century Gothic" w:hAnsi="Century Gothic" w:cs="Arabic Typesetting"/>
          <w:sz w:val="24"/>
          <w:szCs w:val="24"/>
        </w:rPr>
        <w:t xml:space="preserve">On a global scale, </w:t>
      </w:r>
      <w:r w:rsidR="00A125B6">
        <w:rPr>
          <w:rFonts w:ascii="Century Gothic" w:hAnsi="Century Gothic" w:cs="Arabic Typesetting"/>
          <w:sz w:val="24"/>
          <w:szCs w:val="24"/>
        </w:rPr>
        <w:t>Peng</w:t>
      </w:r>
      <w:r w:rsidR="00420D82">
        <w:rPr>
          <w:rFonts w:ascii="Century Gothic" w:hAnsi="Century Gothic" w:cs="Arabic Typesetting"/>
          <w:sz w:val="24"/>
          <w:szCs w:val="24"/>
        </w:rPr>
        <w:t>, Kang</w:t>
      </w:r>
      <w:r w:rsidR="00A125B6">
        <w:rPr>
          <w:rFonts w:ascii="Century Gothic" w:hAnsi="Century Gothic" w:cs="Arabic Typesetting"/>
          <w:sz w:val="24"/>
          <w:szCs w:val="24"/>
        </w:rPr>
        <w:t xml:space="preserve"> et al</w:t>
      </w:r>
      <w:r w:rsidR="000D07DA">
        <w:rPr>
          <w:rFonts w:ascii="Century Gothic" w:hAnsi="Century Gothic" w:cs="Arabic Typesetting"/>
          <w:sz w:val="24"/>
          <w:szCs w:val="24"/>
        </w:rPr>
        <w:t xml:space="preserve"> [4]</w:t>
      </w:r>
      <w:r w:rsidR="00A125B6">
        <w:rPr>
          <w:rFonts w:ascii="Century Gothic" w:hAnsi="Century Gothic" w:cs="Arabic Typesetting"/>
          <w:sz w:val="24"/>
          <w:szCs w:val="24"/>
        </w:rPr>
        <w:t>, identified that in a rail context, p</w:t>
      </w:r>
      <w:r w:rsidRPr="002554DA">
        <w:rPr>
          <w:rFonts w:ascii="Century Gothic" w:hAnsi="Century Gothic" w:cs="Arabic Typesetting"/>
          <w:sz w:val="24"/>
          <w:szCs w:val="24"/>
        </w:rPr>
        <w:t>reventive maintenance cost</w:t>
      </w:r>
      <w:r w:rsidR="00A125B6">
        <w:rPr>
          <w:rFonts w:ascii="Century Gothic" w:hAnsi="Century Gothic" w:cs="Arabic Typesetting"/>
          <w:sz w:val="24"/>
          <w:szCs w:val="24"/>
        </w:rPr>
        <w:t xml:space="preserve">s are excessive when undertaken </w:t>
      </w:r>
      <w:r w:rsidRPr="002554DA">
        <w:rPr>
          <w:rFonts w:ascii="Century Gothic" w:hAnsi="Century Gothic" w:cs="Arabic Typesetting"/>
          <w:sz w:val="24"/>
          <w:szCs w:val="24"/>
        </w:rPr>
        <w:t xml:space="preserve">too early or too late. </w:t>
      </w:r>
      <w:r w:rsidR="00420D82">
        <w:rPr>
          <w:rFonts w:ascii="Century Gothic" w:hAnsi="Century Gothic" w:cs="Arabic Typesetting"/>
          <w:sz w:val="24"/>
          <w:szCs w:val="24"/>
        </w:rPr>
        <w:t xml:space="preserve">From a safety perspective, Peng </w:t>
      </w:r>
      <w:r w:rsidR="00AF2F9B">
        <w:rPr>
          <w:rFonts w:ascii="Century Gothic" w:hAnsi="Century Gothic" w:cs="Arabic Typesetting"/>
          <w:sz w:val="24"/>
          <w:szCs w:val="24"/>
        </w:rPr>
        <w:t xml:space="preserve">[5] </w:t>
      </w:r>
      <w:r w:rsidR="00420D82">
        <w:rPr>
          <w:rFonts w:ascii="Century Gothic" w:hAnsi="Century Gothic" w:cs="Arabic Typesetting"/>
          <w:sz w:val="24"/>
          <w:szCs w:val="24"/>
        </w:rPr>
        <w:t xml:space="preserve">identified that of 1,890 train accidents in 2009, 658 </w:t>
      </w:r>
      <w:r w:rsidRPr="002554DA">
        <w:rPr>
          <w:rFonts w:ascii="Century Gothic" w:hAnsi="Century Gothic" w:cs="Arabic Typesetting"/>
          <w:sz w:val="24"/>
          <w:szCs w:val="24"/>
        </w:rPr>
        <w:t xml:space="preserve">were </w:t>
      </w:r>
      <w:r w:rsidR="00420D82">
        <w:rPr>
          <w:rFonts w:ascii="Century Gothic" w:hAnsi="Century Gothic" w:cs="Arabic Typesetting"/>
          <w:sz w:val="24"/>
          <w:szCs w:val="24"/>
        </w:rPr>
        <w:t>caused by</w:t>
      </w:r>
      <w:r w:rsidRPr="002554DA">
        <w:rPr>
          <w:rFonts w:ascii="Century Gothic" w:hAnsi="Century Gothic" w:cs="Arabic Typesetting"/>
          <w:sz w:val="24"/>
          <w:szCs w:val="24"/>
        </w:rPr>
        <w:t xml:space="preserve"> track</w:t>
      </w:r>
      <w:r w:rsidR="00420D82">
        <w:rPr>
          <w:rFonts w:ascii="Century Gothic" w:hAnsi="Century Gothic" w:cs="Arabic Typesetting"/>
          <w:sz w:val="24"/>
          <w:szCs w:val="24"/>
        </w:rPr>
        <w:t xml:space="preserve"> </w:t>
      </w:r>
      <w:r w:rsidRPr="002554DA">
        <w:rPr>
          <w:rFonts w:ascii="Century Gothic" w:hAnsi="Century Gothic" w:cs="Arabic Typesetting"/>
          <w:sz w:val="24"/>
          <w:szCs w:val="24"/>
        </w:rPr>
        <w:t>defects</w:t>
      </w:r>
      <w:r w:rsidR="00420D82">
        <w:rPr>
          <w:rFonts w:ascii="Century Gothic" w:hAnsi="Century Gothic" w:cs="Arabic Typesetting"/>
          <w:sz w:val="24"/>
          <w:szCs w:val="24"/>
        </w:rPr>
        <w:t>.</w:t>
      </w:r>
    </w:p>
    <w:p w14:paraId="6824AAFE" w14:textId="7C81767F" w:rsidR="00420D82" w:rsidRDefault="00F55603" w:rsidP="002554DA">
      <w:pPr>
        <w:rPr>
          <w:rFonts w:ascii="Century Gothic" w:hAnsi="Century Gothic" w:cs="Arabic Typesetting"/>
          <w:sz w:val="24"/>
          <w:szCs w:val="24"/>
        </w:rPr>
      </w:pPr>
      <w:r>
        <w:rPr>
          <w:rFonts w:ascii="Century Gothic" w:hAnsi="Century Gothic" w:cs="Arabic Typesetting"/>
          <w:sz w:val="24"/>
          <w:szCs w:val="24"/>
        </w:rPr>
        <w:t xml:space="preserve">As such, the </w:t>
      </w:r>
      <w:r w:rsidR="00F86EDC">
        <w:rPr>
          <w:rFonts w:ascii="Century Gothic" w:hAnsi="Century Gothic" w:cs="Arabic Typesetting"/>
          <w:sz w:val="24"/>
          <w:szCs w:val="24"/>
        </w:rPr>
        <w:t xml:space="preserve">global </w:t>
      </w:r>
      <w:r>
        <w:rPr>
          <w:rFonts w:ascii="Century Gothic" w:hAnsi="Century Gothic" w:cs="Arabic Typesetting"/>
          <w:sz w:val="24"/>
          <w:szCs w:val="24"/>
        </w:rPr>
        <w:t xml:space="preserve">benefits offered by </w:t>
      </w:r>
      <w:r w:rsidR="00F86EDC">
        <w:rPr>
          <w:rFonts w:ascii="Century Gothic" w:hAnsi="Century Gothic" w:cs="Arabic Typesetting"/>
          <w:sz w:val="24"/>
          <w:szCs w:val="24"/>
        </w:rPr>
        <w:t xml:space="preserve">successful innovation in track maintenance include: </w:t>
      </w:r>
    </w:p>
    <w:p w14:paraId="6ACBBDBA" w14:textId="1A67BD3A" w:rsidR="00F86EDC" w:rsidRPr="00F86EDC" w:rsidRDefault="00F86EDC" w:rsidP="00F86EDC">
      <w:pPr>
        <w:pStyle w:val="ListParagraph"/>
        <w:numPr>
          <w:ilvl w:val="0"/>
          <w:numId w:val="8"/>
        </w:numPr>
        <w:rPr>
          <w:rFonts w:ascii="Century Gothic" w:hAnsi="Century Gothic" w:cs="Arabic Typesetting"/>
          <w:sz w:val="24"/>
          <w:szCs w:val="24"/>
        </w:rPr>
      </w:pPr>
      <w:r w:rsidRPr="00F86EDC">
        <w:rPr>
          <w:rFonts w:ascii="Century Gothic" w:hAnsi="Century Gothic" w:cs="Arabic Typesetting"/>
          <w:sz w:val="24"/>
          <w:szCs w:val="24"/>
        </w:rPr>
        <w:t>Potential to harvest financial returns in excess of $1 billion p.a, and</w:t>
      </w:r>
    </w:p>
    <w:p w14:paraId="774BFE3A" w14:textId="1593B578" w:rsidR="003A0E12" w:rsidRPr="00F86EDC" w:rsidRDefault="00AF2F9B" w:rsidP="00F86EDC">
      <w:pPr>
        <w:pStyle w:val="ListParagraph"/>
        <w:numPr>
          <w:ilvl w:val="0"/>
          <w:numId w:val="8"/>
        </w:numPr>
        <w:rPr>
          <w:rFonts w:ascii="Century Gothic" w:hAnsi="Century Gothic" w:cs="Arabic Typesetting"/>
          <w:sz w:val="24"/>
          <w:szCs w:val="24"/>
        </w:rPr>
      </w:pPr>
      <w:r>
        <w:rPr>
          <w:rFonts w:ascii="Century Gothic" w:hAnsi="Century Gothic" w:cs="Arabic Typesetting"/>
          <w:sz w:val="24"/>
          <w:szCs w:val="24"/>
        </w:rPr>
        <w:t>Materially i</w:t>
      </w:r>
      <w:r w:rsidR="00F86EDC" w:rsidRPr="00F86EDC">
        <w:rPr>
          <w:rFonts w:ascii="Century Gothic" w:hAnsi="Century Gothic" w:cs="Arabic Typesetting"/>
          <w:sz w:val="24"/>
          <w:szCs w:val="24"/>
        </w:rPr>
        <w:t xml:space="preserve">mproved safety via reduced accidents. </w:t>
      </w:r>
    </w:p>
    <w:p w14:paraId="638B5464" w14:textId="35205A35" w:rsidR="002554DA" w:rsidRDefault="002554DA" w:rsidP="0056221E">
      <w:pPr>
        <w:rPr>
          <w:rFonts w:ascii="Century Gothic" w:hAnsi="Century Gothic" w:cs="Arabic Typesetting"/>
          <w:sz w:val="24"/>
          <w:szCs w:val="24"/>
        </w:rPr>
      </w:pPr>
    </w:p>
    <w:p w14:paraId="353177ED" w14:textId="32FE6CC8" w:rsidR="00F86EDC" w:rsidRPr="00570516" w:rsidRDefault="00F86EDC" w:rsidP="0056221E">
      <w:pPr>
        <w:rPr>
          <w:rFonts w:ascii="Century Gothic" w:hAnsi="Century Gothic" w:cs="Arabic Typesetting"/>
          <w:b/>
          <w:bCs/>
          <w:sz w:val="24"/>
          <w:szCs w:val="24"/>
        </w:rPr>
      </w:pPr>
      <w:r w:rsidRPr="00570516">
        <w:rPr>
          <w:rFonts w:ascii="Century Gothic" w:hAnsi="Century Gothic" w:cs="Arabic Typesetting"/>
          <w:b/>
          <w:bCs/>
          <w:sz w:val="24"/>
          <w:szCs w:val="24"/>
        </w:rPr>
        <w:t xml:space="preserve">[6] </w:t>
      </w:r>
      <w:commentRangeStart w:id="111"/>
      <w:r w:rsidR="00570516" w:rsidRPr="00570516">
        <w:rPr>
          <w:rFonts w:ascii="Century Gothic" w:hAnsi="Century Gothic" w:cs="Arabic Typesetting"/>
          <w:b/>
          <w:bCs/>
          <w:sz w:val="24"/>
          <w:szCs w:val="24"/>
        </w:rPr>
        <w:t>Assessing Success</w:t>
      </w:r>
      <w:commentRangeEnd w:id="111"/>
      <w:r w:rsidR="003131A9">
        <w:rPr>
          <w:rStyle w:val="CommentReference"/>
        </w:rPr>
        <w:commentReference w:id="111"/>
      </w:r>
    </w:p>
    <w:p w14:paraId="659FF458" w14:textId="0102BDB4" w:rsidR="00570516" w:rsidRDefault="001614EC" w:rsidP="0056221E">
      <w:pPr>
        <w:rPr>
          <w:rFonts w:ascii="Century Gothic" w:hAnsi="Century Gothic" w:cs="Arabic Typesetting"/>
          <w:sz w:val="24"/>
          <w:szCs w:val="24"/>
        </w:rPr>
      </w:pPr>
      <w:r>
        <w:rPr>
          <w:rFonts w:ascii="Century Gothic" w:hAnsi="Century Gothic" w:cs="Arabic Typesetting"/>
          <w:sz w:val="24"/>
          <w:szCs w:val="24"/>
        </w:rPr>
        <w:t>T</w:t>
      </w:r>
      <w:r w:rsidRPr="001614EC">
        <w:rPr>
          <w:rFonts w:ascii="Century Gothic" w:hAnsi="Century Gothic" w:cs="Arabic Typesetting"/>
          <w:sz w:val="24"/>
          <w:szCs w:val="24"/>
        </w:rPr>
        <w:t xml:space="preserve">he following are planned </w:t>
      </w:r>
      <w:r>
        <w:rPr>
          <w:rFonts w:ascii="Century Gothic" w:hAnsi="Century Gothic" w:cs="Arabic Typesetting"/>
          <w:sz w:val="24"/>
          <w:szCs w:val="24"/>
        </w:rPr>
        <w:t>to objectively measure the success of the Project:</w:t>
      </w:r>
    </w:p>
    <w:p w14:paraId="03733417" w14:textId="1F42E212" w:rsidR="001614EC" w:rsidRPr="006474B8" w:rsidRDefault="001614EC" w:rsidP="006474B8">
      <w:pPr>
        <w:pStyle w:val="ListParagraph"/>
        <w:numPr>
          <w:ilvl w:val="0"/>
          <w:numId w:val="9"/>
        </w:numPr>
        <w:rPr>
          <w:rFonts w:ascii="Century Gothic" w:hAnsi="Century Gothic" w:cs="Arabic Typesetting"/>
          <w:sz w:val="24"/>
          <w:szCs w:val="24"/>
        </w:rPr>
      </w:pPr>
      <w:r w:rsidRPr="006474B8">
        <w:rPr>
          <w:rFonts w:ascii="Century Gothic" w:hAnsi="Century Gothic" w:cs="Arabic Typesetting"/>
          <w:sz w:val="24"/>
          <w:szCs w:val="24"/>
        </w:rPr>
        <w:t>Train/test split</w:t>
      </w:r>
      <w:ins w:id="112" w:author="JJ Liu" w:date="2019-10-05T18:38:00Z">
        <w:r w:rsidR="003131A9">
          <w:rPr>
            <w:rFonts w:ascii="Century Gothic" w:hAnsi="Century Gothic" w:cs="Arabic Typesetting"/>
            <w:sz w:val="24"/>
            <w:szCs w:val="24"/>
          </w:rPr>
          <w:t xml:space="preserve"> with K-fold cross-validation</w:t>
        </w:r>
      </w:ins>
      <w:r w:rsidRPr="006474B8">
        <w:rPr>
          <w:rFonts w:ascii="Century Gothic" w:hAnsi="Century Gothic" w:cs="Arabic Typesetting"/>
          <w:sz w:val="24"/>
          <w:szCs w:val="24"/>
        </w:rPr>
        <w:t xml:space="preserve">: the </w:t>
      </w:r>
      <w:r w:rsidR="006474B8" w:rsidRPr="006474B8">
        <w:rPr>
          <w:rFonts w:ascii="Century Gothic" w:hAnsi="Century Gothic" w:cs="Arabic Typesetting"/>
          <w:sz w:val="24"/>
          <w:szCs w:val="24"/>
        </w:rPr>
        <w:t xml:space="preserve">machine learning algorithms will be trained on </w:t>
      </w:r>
      <w:r w:rsidRPr="006474B8">
        <w:rPr>
          <w:rFonts w:ascii="Century Gothic" w:hAnsi="Century Gothic" w:cs="Arabic Typesetting"/>
          <w:sz w:val="24"/>
          <w:szCs w:val="24"/>
        </w:rPr>
        <w:t xml:space="preserve">data </w:t>
      </w:r>
      <w:r w:rsidR="006474B8" w:rsidRPr="006474B8">
        <w:rPr>
          <w:rFonts w:ascii="Century Gothic" w:hAnsi="Century Gothic" w:cs="Arabic Typesetting"/>
          <w:sz w:val="24"/>
          <w:szCs w:val="24"/>
        </w:rPr>
        <w:t xml:space="preserve">(e.g. relating to periods 2-3 years prior) and will be tested on unseen test-data (e.g. relating to recent periods). </w:t>
      </w:r>
      <w:bookmarkStart w:id="113" w:name="_GoBack"/>
      <w:bookmarkEnd w:id="113"/>
      <w:r w:rsidR="006474B8" w:rsidRPr="006474B8">
        <w:rPr>
          <w:rFonts w:ascii="Century Gothic" w:hAnsi="Century Gothic" w:cs="Arabic Typesetting"/>
          <w:sz w:val="24"/>
          <w:szCs w:val="24"/>
        </w:rPr>
        <w:t xml:space="preserve">This process will inform the Project Team as to the predictive power (if any) </w:t>
      </w:r>
      <w:r w:rsidR="00AF2F9B">
        <w:rPr>
          <w:rFonts w:ascii="Century Gothic" w:hAnsi="Century Gothic" w:cs="Arabic Typesetting"/>
          <w:sz w:val="24"/>
          <w:szCs w:val="24"/>
        </w:rPr>
        <w:t>of</w:t>
      </w:r>
      <w:r w:rsidR="006474B8" w:rsidRPr="006474B8">
        <w:rPr>
          <w:rFonts w:ascii="Century Gothic" w:hAnsi="Century Gothic" w:cs="Arabic Typesetting"/>
          <w:sz w:val="24"/>
          <w:szCs w:val="24"/>
        </w:rPr>
        <w:t xml:space="preserve"> the model.</w:t>
      </w:r>
      <w:r w:rsidRPr="006474B8">
        <w:rPr>
          <w:rFonts w:ascii="Century Gothic" w:hAnsi="Century Gothic" w:cs="Arabic Typesetting"/>
          <w:sz w:val="24"/>
          <w:szCs w:val="24"/>
        </w:rPr>
        <w:t xml:space="preserve"> </w:t>
      </w:r>
    </w:p>
    <w:p w14:paraId="5C4E1170" w14:textId="5AA2A395" w:rsidR="001614EC" w:rsidRPr="006474B8" w:rsidRDefault="001614EC" w:rsidP="006474B8">
      <w:pPr>
        <w:pStyle w:val="ListParagraph"/>
        <w:numPr>
          <w:ilvl w:val="0"/>
          <w:numId w:val="9"/>
        </w:numPr>
        <w:rPr>
          <w:rFonts w:ascii="Century Gothic" w:hAnsi="Century Gothic" w:cs="Arabic Typesetting"/>
          <w:sz w:val="24"/>
          <w:szCs w:val="24"/>
        </w:rPr>
      </w:pPr>
      <w:r w:rsidRPr="006474B8">
        <w:rPr>
          <w:rFonts w:ascii="Century Gothic" w:hAnsi="Century Gothic" w:cs="Arabic Typesetting"/>
          <w:sz w:val="24"/>
          <w:szCs w:val="24"/>
        </w:rPr>
        <w:t>End-user satisfaction:</w:t>
      </w:r>
      <w:r w:rsidR="006474B8" w:rsidRPr="006474B8">
        <w:rPr>
          <w:rFonts w:ascii="Century Gothic" w:hAnsi="Century Gothic" w:cs="Arabic Typesetting"/>
          <w:sz w:val="24"/>
          <w:szCs w:val="24"/>
        </w:rPr>
        <w:t xml:space="preserve"> the usability of the interactive visualisation will be assessed via a brief survey of at least 2 end-users.</w:t>
      </w:r>
    </w:p>
    <w:p w14:paraId="2FAF58BF" w14:textId="77777777" w:rsidR="001614EC" w:rsidRDefault="001614EC" w:rsidP="0056221E">
      <w:pPr>
        <w:rPr>
          <w:rFonts w:ascii="Century Gothic" w:hAnsi="Century Gothic" w:cs="Arabic Typesetting"/>
          <w:sz w:val="24"/>
          <w:szCs w:val="24"/>
        </w:rPr>
      </w:pPr>
    </w:p>
    <w:p w14:paraId="06B72CBF" w14:textId="04ACFF88" w:rsidR="001614EC" w:rsidRPr="001614EC" w:rsidRDefault="001614EC" w:rsidP="0056221E">
      <w:pPr>
        <w:rPr>
          <w:rFonts w:ascii="Century Gothic" w:hAnsi="Century Gothic" w:cs="Arabic Typesetting"/>
          <w:b/>
          <w:bCs/>
          <w:sz w:val="24"/>
          <w:szCs w:val="24"/>
        </w:rPr>
      </w:pPr>
      <w:r w:rsidRPr="001614EC">
        <w:rPr>
          <w:rFonts w:ascii="Century Gothic" w:hAnsi="Century Gothic" w:cs="Arabic Typesetting"/>
          <w:b/>
          <w:bCs/>
          <w:sz w:val="24"/>
          <w:szCs w:val="24"/>
        </w:rPr>
        <w:t>[7] Project Risks</w:t>
      </w:r>
    </w:p>
    <w:p w14:paraId="40F655BF" w14:textId="344677BE" w:rsidR="00570516" w:rsidRDefault="006474B8" w:rsidP="0056221E">
      <w:pPr>
        <w:rPr>
          <w:rFonts w:ascii="Century Gothic" w:hAnsi="Century Gothic" w:cs="Arabic Typesetting"/>
          <w:sz w:val="24"/>
          <w:szCs w:val="24"/>
        </w:rPr>
      </w:pPr>
      <w:r>
        <w:rPr>
          <w:rFonts w:ascii="Century Gothic" w:hAnsi="Century Gothic" w:cs="Arabic Typesetting"/>
          <w:sz w:val="24"/>
          <w:szCs w:val="24"/>
        </w:rPr>
        <w:t>The primary risks relate to the novelty of the Project. In particular:</w:t>
      </w:r>
    </w:p>
    <w:p w14:paraId="0E6C9476" w14:textId="2EAE0F58" w:rsidR="006474B8" w:rsidRPr="006174DE" w:rsidRDefault="006474B8" w:rsidP="006174DE">
      <w:pPr>
        <w:pStyle w:val="ListParagraph"/>
        <w:numPr>
          <w:ilvl w:val="0"/>
          <w:numId w:val="10"/>
        </w:numPr>
        <w:rPr>
          <w:rFonts w:ascii="Century Gothic" w:hAnsi="Century Gothic" w:cs="Arabic Typesetting"/>
          <w:sz w:val="24"/>
          <w:szCs w:val="24"/>
        </w:rPr>
      </w:pPr>
      <w:r w:rsidRPr="006174DE">
        <w:rPr>
          <w:rFonts w:ascii="Century Gothic" w:hAnsi="Century Gothic" w:cs="Arabic Typesetting"/>
          <w:sz w:val="24"/>
          <w:szCs w:val="24"/>
        </w:rPr>
        <w:t xml:space="preserve">Data availability: will the client provide the data (including additional parameters) in a sufficiently </w:t>
      </w:r>
      <w:r w:rsidR="00AF2F9B">
        <w:rPr>
          <w:rFonts w:ascii="Century Gothic" w:hAnsi="Century Gothic" w:cs="Arabic Typesetting"/>
          <w:sz w:val="24"/>
          <w:szCs w:val="24"/>
        </w:rPr>
        <w:t xml:space="preserve">manner </w:t>
      </w:r>
      <w:r w:rsidRPr="006174DE">
        <w:rPr>
          <w:rFonts w:ascii="Century Gothic" w:hAnsi="Century Gothic" w:cs="Arabic Typesetting"/>
          <w:sz w:val="24"/>
          <w:szCs w:val="24"/>
        </w:rPr>
        <w:t xml:space="preserve">to </w:t>
      </w:r>
      <w:r w:rsidR="00AF2F9B">
        <w:rPr>
          <w:rFonts w:ascii="Century Gothic" w:hAnsi="Century Gothic" w:cs="Arabic Typesetting"/>
          <w:sz w:val="24"/>
          <w:szCs w:val="24"/>
        </w:rPr>
        <w:t>adhere to the Project schedule</w:t>
      </w:r>
      <w:r w:rsidRPr="006174DE">
        <w:rPr>
          <w:rFonts w:ascii="Century Gothic" w:hAnsi="Century Gothic" w:cs="Arabic Typesetting"/>
          <w:sz w:val="24"/>
          <w:szCs w:val="24"/>
        </w:rPr>
        <w:t>?</w:t>
      </w:r>
    </w:p>
    <w:p w14:paraId="315D8BD7" w14:textId="77777777" w:rsidR="006174DE" w:rsidRPr="006174DE" w:rsidRDefault="006474B8" w:rsidP="006174DE">
      <w:pPr>
        <w:pStyle w:val="ListParagraph"/>
        <w:numPr>
          <w:ilvl w:val="0"/>
          <w:numId w:val="10"/>
        </w:numPr>
        <w:rPr>
          <w:rFonts w:ascii="Century Gothic" w:hAnsi="Century Gothic" w:cs="Arabic Typesetting"/>
          <w:sz w:val="24"/>
          <w:szCs w:val="24"/>
        </w:rPr>
      </w:pPr>
      <w:r w:rsidRPr="006174DE">
        <w:rPr>
          <w:rFonts w:ascii="Century Gothic" w:hAnsi="Century Gothic" w:cs="Arabic Typesetting"/>
          <w:sz w:val="24"/>
          <w:szCs w:val="24"/>
        </w:rPr>
        <w:t xml:space="preserve">Subject matter expertise: will the client provide the necessary resources to inform the Project team on </w:t>
      </w:r>
      <w:r w:rsidR="006174DE" w:rsidRPr="006174DE">
        <w:rPr>
          <w:rFonts w:ascii="Century Gothic" w:hAnsi="Century Gothic" w:cs="Arabic Typesetting"/>
          <w:sz w:val="24"/>
          <w:szCs w:val="24"/>
        </w:rPr>
        <w:t>areas requiring subject matter expertise?</w:t>
      </w:r>
    </w:p>
    <w:p w14:paraId="1CC96CAC" w14:textId="77777777" w:rsidR="006174DE" w:rsidRPr="006174DE" w:rsidRDefault="006174DE" w:rsidP="006174DE">
      <w:pPr>
        <w:pStyle w:val="ListParagraph"/>
        <w:numPr>
          <w:ilvl w:val="0"/>
          <w:numId w:val="10"/>
        </w:numPr>
        <w:rPr>
          <w:rFonts w:ascii="Century Gothic" w:hAnsi="Century Gothic" w:cs="Arabic Typesetting"/>
          <w:sz w:val="24"/>
          <w:szCs w:val="24"/>
        </w:rPr>
      </w:pPr>
      <w:r w:rsidRPr="006174DE">
        <w:rPr>
          <w:rFonts w:ascii="Century Gothic" w:hAnsi="Century Gothic" w:cs="Arabic Typesetting"/>
          <w:sz w:val="24"/>
          <w:szCs w:val="24"/>
        </w:rPr>
        <w:t>Predictive power of a model: as the application of machine learning to the client’s environment is novel, it is uncertain whether a model can be developed that has any predictive capability.</w:t>
      </w:r>
    </w:p>
    <w:p w14:paraId="55F2F9ED" w14:textId="77777777" w:rsidR="005D6D2E" w:rsidRDefault="006174DE" w:rsidP="0056221E">
      <w:pPr>
        <w:rPr>
          <w:rFonts w:ascii="Century Gothic" w:hAnsi="Century Gothic" w:cs="Arabic Typesetting"/>
          <w:sz w:val="24"/>
          <w:szCs w:val="24"/>
        </w:rPr>
      </w:pPr>
      <w:r>
        <w:rPr>
          <w:rFonts w:ascii="Century Gothic" w:hAnsi="Century Gothic" w:cs="Arabic Typesetting"/>
          <w:sz w:val="24"/>
          <w:szCs w:val="24"/>
        </w:rPr>
        <w:t xml:space="preserve">While the Project Team believes </w:t>
      </w:r>
      <w:r w:rsidR="005D6D2E">
        <w:rPr>
          <w:rFonts w:ascii="Century Gothic" w:hAnsi="Century Gothic" w:cs="Arabic Typesetting"/>
          <w:sz w:val="24"/>
          <w:szCs w:val="24"/>
        </w:rPr>
        <w:t xml:space="preserve">each and all of </w:t>
      </w:r>
      <w:r>
        <w:rPr>
          <w:rFonts w:ascii="Century Gothic" w:hAnsi="Century Gothic" w:cs="Arabic Typesetting"/>
          <w:sz w:val="24"/>
          <w:szCs w:val="24"/>
        </w:rPr>
        <w:t xml:space="preserve">the above risks </w:t>
      </w:r>
      <w:r w:rsidR="005928D1">
        <w:rPr>
          <w:rFonts w:ascii="Century Gothic" w:hAnsi="Century Gothic" w:cs="Arabic Typesetting"/>
          <w:sz w:val="24"/>
          <w:szCs w:val="24"/>
        </w:rPr>
        <w:t xml:space="preserve">have the ability to jeopardise the project, </w:t>
      </w:r>
      <w:r w:rsidR="005D6D2E">
        <w:rPr>
          <w:rFonts w:ascii="Century Gothic" w:hAnsi="Century Gothic" w:cs="Arabic Typesetting"/>
          <w:sz w:val="24"/>
          <w:szCs w:val="24"/>
        </w:rPr>
        <w:t>the risks are weighed against the following mitigators:</w:t>
      </w:r>
    </w:p>
    <w:p w14:paraId="4D6D5B65" w14:textId="40F1ACC4" w:rsidR="005D6D2E" w:rsidRPr="005D6D2E" w:rsidRDefault="005D6D2E" w:rsidP="005D6D2E">
      <w:pPr>
        <w:pStyle w:val="ListParagraph"/>
        <w:numPr>
          <w:ilvl w:val="0"/>
          <w:numId w:val="11"/>
        </w:numPr>
        <w:rPr>
          <w:rFonts w:ascii="Century Gothic" w:hAnsi="Century Gothic" w:cs="Arabic Typesetting"/>
          <w:sz w:val="24"/>
          <w:szCs w:val="24"/>
        </w:rPr>
      </w:pPr>
      <w:r w:rsidRPr="005D6D2E">
        <w:rPr>
          <w:rFonts w:ascii="Century Gothic" w:hAnsi="Century Gothic" w:cs="Arabic Typesetting"/>
          <w:sz w:val="24"/>
          <w:szCs w:val="24"/>
        </w:rPr>
        <w:t>The risks have been discussed with QR and support has been offered to the Project Team,</w:t>
      </w:r>
    </w:p>
    <w:p w14:paraId="127DB3FF" w14:textId="36641559" w:rsidR="005D6D2E" w:rsidRPr="005D6D2E" w:rsidRDefault="005D6D2E" w:rsidP="005D6D2E">
      <w:pPr>
        <w:pStyle w:val="ListParagraph"/>
        <w:numPr>
          <w:ilvl w:val="0"/>
          <w:numId w:val="11"/>
        </w:numPr>
        <w:rPr>
          <w:rFonts w:ascii="Century Gothic" w:hAnsi="Century Gothic" w:cs="Arabic Typesetting"/>
          <w:sz w:val="24"/>
          <w:szCs w:val="24"/>
        </w:rPr>
      </w:pPr>
      <w:r w:rsidRPr="005D6D2E">
        <w:rPr>
          <w:rFonts w:ascii="Century Gothic" w:hAnsi="Century Gothic" w:cs="Arabic Typesetting"/>
          <w:sz w:val="24"/>
          <w:szCs w:val="24"/>
        </w:rPr>
        <w:lastRenderedPageBreak/>
        <w:t>The Project is novel and as such of interest to the Project Team (versus a “safer” application using an established dataset)</w:t>
      </w:r>
      <w:r w:rsidR="00AF2F9B">
        <w:rPr>
          <w:rFonts w:ascii="Century Gothic" w:hAnsi="Century Gothic" w:cs="Arabic Typesetting"/>
          <w:sz w:val="24"/>
          <w:szCs w:val="24"/>
        </w:rPr>
        <w:t>, and</w:t>
      </w:r>
    </w:p>
    <w:p w14:paraId="0E2DC8CC" w14:textId="77777777" w:rsidR="005D6D2E" w:rsidRPr="005D6D2E" w:rsidRDefault="005D6D2E" w:rsidP="005D6D2E">
      <w:pPr>
        <w:pStyle w:val="ListParagraph"/>
        <w:numPr>
          <w:ilvl w:val="0"/>
          <w:numId w:val="11"/>
        </w:numPr>
        <w:rPr>
          <w:rFonts w:ascii="Century Gothic" w:hAnsi="Century Gothic" w:cs="Arabic Typesetting"/>
          <w:sz w:val="24"/>
          <w:szCs w:val="24"/>
        </w:rPr>
      </w:pPr>
      <w:r w:rsidRPr="005D6D2E">
        <w:rPr>
          <w:rFonts w:ascii="Century Gothic" w:hAnsi="Century Gothic" w:cs="Arabic Typesetting"/>
          <w:sz w:val="24"/>
          <w:szCs w:val="24"/>
        </w:rPr>
        <w:t>The benefits (identified in Section 5) of successful innovation in the industry are substantial.</w:t>
      </w:r>
    </w:p>
    <w:p w14:paraId="0684CC2B" w14:textId="0131C3E5" w:rsidR="005D6D2E" w:rsidRDefault="005D6D2E" w:rsidP="0056221E">
      <w:pPr>
        <w:rPr>
          <w:rFonts w:ascii="Century Gothic" w:hAnsi="Century Gothic" w:cs="Arabic Typesetting"/>
          <w:sz w:val="24"/>
          <w:szCs w:val="24"/>
        </w:rPr>
      </w:pPr>
      <w:r>
        <w:rPr>
          <w:rFonts w:ascii="Century Gothic" w:hAnsi="Century Gothic" w:cs="Arabic Typesetting"/>
          <w:sz w:val="24"/>
          <w:szCs w:val="24"/>
        </w:rPr>
        <w:t xml:space="preserve"> </w:t>
      </w:r>
    </w:p>
    <w:p w14:paraId="6D34D6CB" w14:textId="44BF3214" w:rsidR="002E1703" w:rsidRPr="00217587" w:rsidRDefault="00217587" w:rsidP="0056221E">
      <w:pPr>
        <w:rPr>
          <w:rFonts w:ascii="Century Gothic" w:hAnsi="Century Gothic" w:cs="Arabic Typesetting"/>
          <w:b/>
          <w:bCs/>
          <w:sz w:val="24"/>
          <w:szCs w:val="24"/>
        </w:rPr>
      </w:pPr>
      <w:r w:rsidRPr="00217587">
        <w:rPr>
          <w:rFonts w:ascii="Century Gothic" w:hAnsi="Century Gothic" w:cs="Arabic Typesetting"/>
          <w:b/>
          <w:bCs/>
          <w:sz w:val="24"/>
          <w:szCs w:val="24"/>
        </w:rPr>
        <w:t xml:space="preserve">[8] </w:t>
      </w:r>
      <w:commentRangeStart w:id="114"/>
      <w:r w:rsidRPr="00217587">
        <w:rPr>
          <w:rFonts w:ascii="Century Gothic" w:hAnsi="Century Gothic" w:cs="Arabic Typesetting"/>
          <w:b/>
          <w:bCs/>
          <w:sz w:val="24"/>
          <w:szCs w:val="24"/>
        </w:rPr>
        <w:t xml:space="preserve">Project Cost </w:t>
      </w:r>
      <w:commentRangeEnd w:id="114"/>
      <w:r w:rsidR="003131A9">
        <w:rPr>
          <w:rStyle w:val="CommentReference"/>
        </w:rPr>
        <w:commentReference w:id="114"/>
      </w:r>
      <w:r w:rsidRPr="00217587">
        <w:rPr>
          <w:rFonts w:ascii="Century Gothic" w:hAnsi="Century Gothic" w:cs="Arabic Typesetting"/>
          <w:b/>
          <w:bCs/>
          <w:sz w:val="24"/>
          <w:szCs w:val="24"/>
        </w:rPr>
        <w:t>and Timeframe</w:t>
      </w:r>
    </w:p>
    <w:p w14:paraId="020FA48D" w14:textId="73A5561E" w:rsidR="00217587" w:rsidRDefault="00217587" w:rsidP="0056221E">
      <w:pPr>
        <w:rPr>
          <w:rFonts w:ascii="Century Gothic" w:hAnsi="Century Gothic" w:cs="Arabic Typesetting"/>
          <w:sz w:val="24"/>
          <w:szCs w:val="24"/>
        </w:rPr>
      </w:pPr>
      <w:r>
        <w:rPr>
          <w:rFonts w:ascii="Century Gothic" w:hAnsi="Century Gothic" w:cs="Arabic Typesetting"/>
          <w:sz w:val="24"/>
          <w:szCs w:val="24"/>
        </w:rPr>
        <w:t xml:space="preserve">No financial outlay has been provisioned: </w:t>
      </w:r>
    </w:p>
    <w:p w14:paraId="3220ED83" w14:textId="3CDC2759" w:rsidR="00217587" w:rsidRPr="00217587" w:rsidRDefault="00217587" w:rsidP="00217587">
      <w:pPr>
        <w:pStyle w:val="ListParagraph"/>
        <w:numPr>
          <w:ilvl w:val="0"/>
          <w:numId w:val="12"/>
        </w:numPr>
        <w:rPr>
          <w:rFonts w:ascii="Century Gothic" w:hAnsi="Century Gothic" w:cs="Arabic Typesetting"/>
          <w:sz w:val="24"/>
          <w:szCs w:val="24"/>
        </w:rPr>
      </w:pPr>
      <w:r w:rsidRPr="00217587">
        <w:rPr>
          <w:rFonts w:ascii="Century Gothic" w:hAnsi="Century Gothic" w:cs="Arabic Typesetting"/>
          <w:sz w:val="24"/>
          <w:szCs w:val="24"/>
        </w:rPr>
        <w:t>Queensland Rail has offered to provide data and subject matter expertise at no cost, and</w:t>
      </w:r>
    </w:p>
    <w:p w14:paraId="64DE63F0" w14:textId="32C7B53A" w:rsidR="00217587" w:rsidRPr="00217587" w:rsidRDefault="00217587" w:rsidP="00217587">
      <w:pPr>
        <w:pStyle w:val="ListParagraph"/>
        <w:numPr>
          <w:ilvl w:val="0"/>
          <w:numId w:val="12"/>
        </w:numPr>
        <w:rPr>
          <w:rFonts w:ascii="Century Gothic" w:hAnsi="Century Gothic" w:cs="Arabic Typesetting"/>
          <w:sz w:val="24"/>
          <w:szCs w:val="24"/>
        </w:rPr>
      </w:pPr>
      <w:r w:rsidRPr="00217587">
        <w:rPr>
          <w:rFonts w:ascii="Century Gothic" w:hAnsi="Century Gothic" w:cs="Arabic Typesetting"/>
          <w:sz w:val="24"/>
          <w:szCs w:val="24"/>
        </w:rPr>
        <w:t>No external consulting or contract services (such as video production) have been planned.</w:t>
      </w:r>
    </w:p>
    <w:p w14:paraId="08ED19C2" w14:textId="152FDA24" w:rsidR="006474B8" w:rsidRDefault="00217587" w:rsidP="0056221E">
      <w:pPr>
        <w:rPr>
          <w:rFonts w:ascii="Century Gothic" w:hAnsi="Century Gothic" w:cs="Arabic Typesetting"/>
          <w:sz w:val="24"/>
          <w:szCs w:val="24"/>
        </w:rPr>
      </w:pPr>
      <w:r>
        <w:rPr>
          <w:rFonts w:ascii="Century Gothic" w:hAnsi="Century Gothic" w:cs="Arabic Typesetting"/>
          <w:sz w:val="24"/>
          <w:szCs w:val="24"/>
        </w:rPr>
        <w:t xml:space="preserve">The Project is anticipated to be completed </w:t>
      </w:r>
      <w:r w:rsidR="00C529A1">
        <w:rPr>
          <w:rFonts w:ascii="Century Gothic" w:hAnsi="Century Gothic" w:cs="Arabic Typesetting"/>
          <w:sz w:val="24"/>
          <w:szCs w:val="24"/>
        </w:rPr>
        <w:t>with</w:t>
      </w:r>
      <w:r>
        <w:rPr>
          <w:rFonts w:ascii="Century Gothic" w:hAnsi="Century Gothic" w:cs="Arabic Typesetting"/>
          <w:sz w:val="24"/>
          <w:szCs w:val="24"/>
        </w:rPr>
        <w:t xml:space="preserve">in </w:t>
      </w:r>
      <w:r w:rsidR="00C529A1">
        <w:rPr>
          <w:rFonts w:ascii="Century Gothic" w:hAnsi="Century Gothic" w:cs="Arabic Typesetting"/>
          <w:sz w:val="24"/>
          <w:szCs w:val="24"/>
        </w:rPr>
        <w:t xml:space="preserve">3 months. </w:t>
      </w:r>
      <w:r w:rsidR="00C529A1" w:rsidRPr="00C529A1">
        <w:rPr>
          <w:rFonts w:ascii="Century Gothic" w:hAnsi="Century Gothic" w:cs="Arabic Typesetting"/>
          <w:sz w:val="24"/>
          <w:szCs w:val="24"/>
        </w:rPr>
        <w:t>Team members commenced work on the Project on 1 September 2019</w:t>
      </w:r>
      <w:r w:rsidR="00C529A1">
        <w:rPr>
          <w:rFonts w:ascii="Century Gothic" w:hAnsi="Century Gothic" w:cs="Arabic Typesetting"/>
          <w:sz w:val="24"/>
          <w:szCs w:val="24"/>
        </w:rPr>
        <w:t xml:space="preserve"> and the Project will be completed in </w:t>
      </w:r>
      <w:r>
        <w:rPr>
          <w:rFonts w:ascii="Century Gothic" w:hAnsi="Century Gothic" w:cs="Arabic Typesetting"/>
          <w:sz w:val="24"/>
          <w:szCs w:val="24"/>
        </w:rPr>
        <w:t>accordance with the schedule required by CSE6242</w:t>
      </w:r>
      <w:r w:rsidR="006174DE">
        <w:rPr>
          <w:rFonts w:ascii="Century Gothic" w:hAnsi="Century Gothic" w:cs="Arabic Typesetting"/>
          <w:sz w:val="24"/>
          <w:szCs w:val="24"/>
        </w:rPr>
        <w:t xml:space="preserve"> </w:t>
      </w:r>
      <w:r w:rsidR="00C529A1">
        <w:rPr>
          <w:rFonts w:ascii="Century Gothic" w:hAnsi="Century Gothic" w:cs="Arabic Typesetting"/>
          <w:sz w:val="24"/>
          <w:szCs w:val="24"/>
        </w:rPr>
        <w:t>i.e. 29</w:t>
      </w:r>
      <w:r w:rsidR="00C529A1" w:rsidRPr="00C529A1">
        <w:rPr>
          <w:rFonts w:ascii="Century Gothic" w:hAnsi="Century Gothic" w:cs="Arabic Typesetting"/>
          <w:sz w:val="24"/>
          <w:szCs w:val="24"/>
          <w:vertAlign w:val="superscript"/>
        </w:rPr>
        <w:t>th</w:t>
      </w:r>
      <w:r w:rsidR="00C529A1">
        <w:rPr>
          <w:rFonts w:ascii="Century Gothic" w:hAnsi="Century Gothic" w:cs="Arabic Typesetting"/>
          <w:sz w:val="24"/>
          <w:szCs w:val="24"/>
        </w:rPr>
        <w:t xml:space="preserve"> November 2019. </w:t>
      </w:r>
    </w:p>
    <w:p w14:paraId="1113D538" w14:textId="77777777" w:rsidR="00217587" w:rsidRDefault="00217587" w:rsidP="0056221E">
      <w:pPr>
        <w:rPr>
          <w:rFonts w:ascii="Century Gothic" w:hAnsi="Century Gothic" w:cs="Arabic Typesetting"/>
          <w:sz w:val="24"/>
          <w:szCs w:val="24"/>
        </w:rPr>
      </w:pPr>
    </w:p>
    <w:p w14:paraId="39675C1D" w14:textId="6C3E6AE7" w:rsidR="00217587" w:rsidRPr="00217587" w:rsidRDefault="00217587" w:rsidP="0056221E">
      <w:pPr>
        <w:rPr>
          <w:rFonts w:ascii="Century Gothic" w:hAnsi="Century Gothic" w:cs="Arabic Typesetting"/>
          <w:b/>
          <w:bCs/>
          <w:sz w:val="24"/>
          <w:szCs w:val="24"/>
        </w:rPr>
      </w:pPr>
      <w:r w:rsidRPr="00217587">
        <w:rPr>
          <w:rFonts w:ascii="Century Gothic" w:hAnsi="Century Gothic" w:cs="Arabic Typesetting"/>
          <w:b/>
          <w:bCs/>
          <w:sz w:val="24"/>
          <w:szCs w:val="24"/>
        </w:rPr>
        <w:t>[9] Workplan, Milestones and Team-member Contribution</w:t>
      </w:r>
    </w:p>
    <w:p w14:paraId="0FC9F9BB" w14:textId="76BC9624" w:rsidR="006174DE" w:rsidRDefault="00453CE1" w:rsidP="0056221E">
      <w:pPr>
        <w:rPr>
          <w:rFonts w:ascii="Century Gothic" w:hAnsi="Century Gothic" w:cs="Arabic Typesetting"/>
          <w:sz w:val="24"/>
          <w:szCs w:val="24"/>
        </w:rPr>
      </w:pPr>
      <w:r>
        <w:rPr>
          <w:rFonts w:ascii="Century Gothic" w:hAnsi="Century Gothic" w:cs="Arabic Typesetting"/>
          <w:sz w:val="24"/>
          <w:szCs w:val="24"/>
        </w:rPr>
        <w:t>The Project Workplan is outlined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4252"/>
        <w:gridCol w:w="2642"/>
      </w:tblGrid>
      <w:tr w:rsidR="008D5EEA" w14:paraId="4664143E" w14:textId="77777777" w:rsidTr="00F602B0">
        <w:tc>
          <w:tcPr>
            <w:tcW w:w="2122" w:type="dxa"/>
            <w:shd w:val="clear" w:color="auto" w:fill="E7E6E6" w:themeFill="background2"/>
          </w:tcPr>
          <w:p w14:paraId="3F6F81E8" w14:textId="7BF5F81C" w:rsidR="008D5EEA" w:rsidRPr="008D5EEA" w:rsidRDefault="008D5EEA" w:rsidP="008D5EEA">
            <w:pPr>
              <w:jc w:val="center"/>
              <w:rPr>
                <w:rFonts w:ascii="Century Gothic" w:hAnsi="Century Gothic" w:cs="Arabic Typesetting"/>
                <w:b/>
                <w:bCs/>
                <w:sz w:val="24"/>
                <w:szCs w:val="24"/>
              </w:rPr>
            </w:pPr>
            <w:r w:rsidRPr="008D5EEA">
              <w:rPr>
                <w:rFonts w:ascii="Century Gothic" w:hAnsi="Century Gothic" w:cs="Arabic Typesetting"/>
                <w:b/>
                <w:bCs/>
                <w:sz w:val="24"/>
                <w:szCs w:val="24"/>
              </w:rPr>
              <w:t xml:space="preserve">Week </w:t>
            </w:r>
            <w:r>
              <w:rPr>
                <w:rFonts w:ascii="Century Gothic" w:hAnsi="Century Gothic" w:cs="Arabic Typesetting"/>
                <w:b/>
                <w:bCs/>
                <w:sz w:val="24"/>
                <w:szCs w:val="24"/>
              </w:rPr>
              <w:t>Ending</w:t>
            </w:r>
          </w:p>
        </w:tc>
        <w:tc>
          <w:tcPr>
            <w:tcW w:w="4252" w:type="dxa"/>
            <w:shd w:val="clear" w:color="auto" w:fill="E7E6E6" w:themeFill="background2"/>
          </w:tcPr>
          <w:p w14:paraId="33D777AD" w14:textId="71C8B035" w:rsidR="008D5EEA" w:rsidRPr="008D5EEA" w:rsidRDefault="008D5EEA" w:rsidP="008D5EEA">
            <w:pPr>
              <w:jc w:val="center"/>
              <w:rPr>
                <w:rFonts w:ascii="Century Gothic" w:hAnsi="Century Gothic" w:cs="Arabic Typesetting"/>
                <w:b/>
                <w:bCs/>
                <w:sz w:val="24"/>
                <w:szCs w:val="24"/>
              </w:rPr>
            </w:pPr>
            <w:r w:rsidRPr="008D5EEA">
              <w:rPr>
                <w:rFonts w:ascii="Century Gothic" w:hAnsi="Century Gothic" w:cs="Arabic Typesetting"/>
                <w:b/>
                <w:bCs/>
                <w:sz w:val="24"/>
                <w:szCs w:val="24"/>
              </w:rPr>
              <w:t>Core Activity</w:t>
            </w:r>
          </w:p>
        </w:tc>
        <w:tc>
          <w:tcPr>
            <w:tcW w:w="2642" w:type="dxa"/>
            <w:shd w:val="clear" w:color="auto" w:fill="E7E6E6" w:themeFill="background2"/>
          </w:tcPr>
          <w:p w14:paraId="6C16EBE1" w14:textId="1DB790E0" w:rsidR="008D5EEA" w:rsidRPr="008D5EEA" w:rsidRDefault="008D5EEA" w:rsidP="008D5EEA">
            <w:pPr>
              <w:jc w:val="center"/>
              <w:rPr>
                <w:rFonts w:ascii="Century Gothic" w:hAnsi="Century Gothic" w:cs="Arabic Typesetting"/>
                <w:b/>
                <w:bCs/>
                <w:sz w:val="24"/>
                <w:szCs w:val="24"/>
              </w:rPr>
            </w:pPr>
            <w:r w:rsidRPr="008D5EEA">
              <w:rPr>
                <w:rFonts w:ascii="Century Gothic" w:hAnsi="Century Gothic" w:cs="Arabic Typesetting"/>
                <w:b/>
                <w:bCs/>
                <w:sz w:val="24"/>
                <w:szCs w:val="24"/>
              </w:rPr>
              <w:t>Target Milestone</w:t>
            </w:r>
          </w:p>
        </w:tc>
      </w:tr>
      <w:tr w:rsidR="00F602B0" w14:paraId="1731CC5D" w14:textId="77777777" w:rsidTr="00F602B0">
        <w:tc>
          <w:tcPr>
            <w:tcW w:w="2122" w:type="dxa"/>
          </w:tcPr>
          <w:p w14:paraId="15975F52" w14:textId="341E8933" w:rsidR="00F602B0" w:rsidRDefault="00F602B0" w:rsidP="0056221E">
            <w:pPr>
              <w:rPr>
                <w:rFonts w:ascii="Century Gothic" w:hAnsi="Century Gothic" w:cs="Arabic Typesetting"/>
                <w:sz w:val="24"/>
                <w:szCs w:val="24"/>
              </w:rPr>
            </w:pPr>
            <w:r>
              <w:rPr>
                <w:rFonts w:ascii="Century Gothic" w:hAnsi="Century Gothic" w:cs="Arabic Typesetting"/>
                <w:sz w:val="24"/>
                <w:szCs w:val="24"/>
              </w:rPr>
              <w:t>6</w:t>
            </w:r>
            <w:r w:rsidRPr="00F602B0">
              <w:rPr>
                <w:rFonts w:ascii="Century Gothic" w:hAnsi="Century Gothic" w:cs="Arabic Typesetting"/>
                <w:sz w:val="24"/>
                <w:szCs w:val="24"/>
                <w:vertAlign w:val="superscript"/>
              </w:rPr>
              <w:t>th</w:t>
            </w:r>
            <w:r>
              <w:rPr>
                <w:rFonts w:ascii="Century Gothic" w:hAnsi="Century Gothic" w:cs="Arabic Typesetting"/>
                <w:sz w:val="24"/>
                <w:szCs w:val="24"/>
              </w:rPr>
              <w:t xml:space="preserve"> September</w:t>
            </w:r>
          </w:p>
        </w:tc>
        <w:tc>
          <w:tcPr>
            <w:tcW w:w="4252" w:type="dxa"/>
          </w:tcPr>
          <w:p w14:paraId="6B30844F" w14:textId="23A1EBB2" w:rsidR="00F602B0" w:rsidRPr="004946CC" w:rsidRDefault="00F602B0" w:rsidP="004946CC">
            <w:pPr>
              <w:pStyle w:val="ListParagraph"/>
              <w:numPr>
                <w:ilvl w:val="0"/>
                <w:numId w:val="13"/>
              </w:numPr>
              <w:rPr>
                <w:rFonts w:ascii="Century Gothic" w:hAnsi="Century Gothic" w:cs="Arabic Typesetting"/>
                <w:sz w:val="24"/>
                <w:szCs w:val="24"/>
              </w:rPr>
            </w:pPr>
            <w:r w:rsidRPr="004946CC">
              <w:rPr>
                <w:rFonts w:ascii="Century Gothic" w:hAnsi="Century Gothic" w:cs="Arabic Typesetting"/>
                <w:sz w:val="24"/>
                <w:szCs w:val="24"/>
              </w:rPr>
              <w:t>Meet with QR Executive general Manager to discuss potential scope</w:t>
            </w:r>
          </w:p>
        </w:tc>
        <w:tc>
          <w:tcPr>
            <w:tcW w:w="2642" w:type="dxa"/>
          </w:tcPr>
          <w:p w14:paraId="3F50BB64" w14:textId="0FBDB163" w:rsidR="00F602B0" w:rsidRPr="004946CC" w:rsidRDefault="00325C00" w:rsidP="004946CC">
            <w:pPr>
              <w:pStyle w:val="ListParagraph"/>
              <w:numPr>
                <w:ilvl w:val="0"/>
                <w:numId w:val="13"/>
              </w:numPr>
              <w:rPr>
                <w:rFonts w:ascii="Century Gothic" w:hAnsi="Century Gothic" w:cs="Arabic Typesetting"/>
                <w:sz w:val="24"/>
                <w:szCs w:val="24"/>
              </w:rPr>
            </w:pPr>
            <w:r w:rsidRPr="004946CC">
              <w:rPr>
                <w:rFonts w:ascii="Century Gothic" w:hAnsi="Century Gothic" w:cs="Arabic Typesetting"/>
                <w:sz w:val="24"/>
                <w:szCs w:val="24"/>
              </w:rPr>
              <w:t>Identify potential project opportunities</w:t>
            </w:r>
          </w:p>
        </w:tc>
      </w:tr>
      <w:tr w:rsidR="00F602B0" w14:paraId="45EB38A4" w14:textId="77777777" w:rsidTr="00F602B0">
        <w:tc>
          <w:tcPr>
            <w:tcW w:w="2122" w:type="dxa"/>
          </w:tcPr>
          <w:p w14:paraId="766606DA" w14:textId="79E72891" w:rsidR="00F602B0" w:rsidRDefault="00F602B0" w:rsidP="0056221E">
            <w:pPr>
              <w:rPr>
                <w:rFonts w:ascii="Century Gothic" w:hAnsi="Century Gothic" w:cs="Arabic Typesetting"/>
                <w:sz w:val="24"/>
                <w:szCs w:val="24"/>
              </w:rPr>
            </w:pPr>
            <w:r>
              <w:rPr>
                <w:rFonts w:ascii="Century Gothic" w:hAnsi="Century Gothic" w:cs="Arabic Typesetting"/>
                <w:sz w:val="24"/>
                <w:szCs w:val="24"/>
              </w:rPr>
              <w:t>13</w:t>
            </w:r>
            <w:r w:rsidRPr="00F602B0">
              <w:rPr>
                <w:rFonts w:ascii="Century Gothic" w:hAnsi="Century Gothic" w:cs="Arabic Typesetting"/>
                <w:sz w:val="24"/>
                <w:szCs w:val="24"/>
                <w:vertAlign w:val="superscript"/>
              </w:rPr>
              <w:t>th</w:t>
            </w:r>
            <w:r>
              <w:rPr>
                <w:rFonts w:ascii="Century Gothic" w:hAnsi="Century Gothic" w:cs="Arabic Typesetting"/>
                <w:sz w:val="24"/>
                <w:szCs w:val="24"/>
              </w:rPr>
              <w:t xml:space="preserve"> September</w:t>
            </w:r>
          </w:p>
        </w:tc>
        <w:tc>
          <w:tcPr>
            <w:tcW w:w="4252" w:type="dxa"/>
          </w:tcPr>
          <w:p w14:paraId="4321D61A" w14:textId="30BCE7C9" w:rsidR="00F602B0" w:rsidRPr="004946CC" w:rsidRDefault="00F602B0" w:rsidP="004946CC">
            <w:pPr>
              <w:pStyle w:val="ListParagraph"/>
              <w:numPr>
                <w:ilvl w:val="0"/>
                <w:numId w:val="13"/>
              </w:numPr>
              <w:rPr>
                <w:rFonts w:ascii="Century Gothic" w:hAnsi="Century Gothic" w:cs="Arabic Typesetting"/>
                <w:sz w:val="24"/>
                <w:szCs w:val="24"/>
              </w:rPr>
            </w:pPr>
            <w:r w:rsidRPr="004946CC">
              <w:rPr>
                <w:rFonts w:ascii="Century Gothic" w:hAnsi="Century Gothic" w:cs="Arabic Typesetting"/>
                <w:sz w:val="24"/>
                <w:szCs w:val="24"/>
              </w:rPr>
              <w:t xml:space="preserve">Meet with QR Senior Manager </w:t>
            </w:r>
            <w:r w:rsidR="006265CE" w:rsidRPr="004946CC">
              <w:rPr>
                <w:rFonts w:ascii="Century Gothic" w:hAnsi="Century Gothic" w:cs="Arabic Typesetting"/>
                <w:sz w:val="24"/>
                <w:szCs w:val="24"/>
              </w:rPr>
              <w:t xml:space="preserve">Track and Civil Infrastructure </w:t>
            </w:r>
            <w:r w:rsidRPr="004946CC">
              <w:rPr>
                <w:rFonts w:ascii="Century Gothic" w:hAnsi="Century Gothic" w:cs="Arabic Typesetting"/>
                <w:sz w:val="24"/>
                <w:szCs w:val="24"/>
              </w:rPr>
              <w:t>to refine scope</w:t>
            </w:r>
          </w:p>
        </w:tc>
        <w:tc>
          <w:tcPr>
            <w:tcW w:w="2642" w:type="dxa"/>
          </w:tcPr>
          <w:p w14:paraId="7CF29694" w14:textId="77777777" w:rsidR="00F602B0" w:rsidRPr="004946CC" w:rsidRDefault="00325C00" w:rsidP="004946CC">
            <w:pPr>
              <w:pStyle w:val="ListParagraph"/>
              <w:numPr>
                <w:ilvl w:val="0"/>
                <w:numId w:val="13"/>
              </w:numPr>
              <w:rPr>
                <w:rFonts w:ascii="Century Gothic" w:hAnsi="Century Gothic" w:cs="Arabic Typesetting"/>
                <w:sz w:val="24"/>
                <w:szCs w:val="24"/>
              </w:rPr>
            </w:pPr>
            <w:r w:rsidRPr="004946CC">
              <w:rPr>
                <w:rFonts w:ascii="Century Gothic" w:hAnsi="Century Gothic" w:cs="Arabic Typesetting"/>
                <w:sz w:val="24"/>
                <w:szCs w:val="24"/>
              </w:rPr>
              <w:t>Refine scope</w:t>
            </w:r>
          </w:p>
          <w:p w14:paraId="041F757F" w14:textId="47C7EE61" w:rsidR="00325C00" w:rsidRPr="004946CC" w:rsidRDefault="00325C00" w:rsidP="004946CC">
            <w:pPr>
              <w:pStyle w:val="ListParagraph"/>
              <w:numPr>
                <w:ilvl w:val="0"/>
                <w:numId w:val="13"/>
              </w:numPr>
              <w:rPr>
                <w:rFonts w:ascii="Century Gothic" w:hAnsi="Century Gothic" w:cs="Arabic Typesetting"/>
                <w:sz w:val="24"/>
                <w:szCs w:val="24"/>
              </w:rPr>
            </w:pPr>
            <w:r w:rsidRPr="004946CC">
              <w:rPr>
                <w:rFonts w:ascii="Century Gothic" w:hAnsi="Century Gothic" w:cs="Arabic Typesetting"/>
                <w:sz w:val="24"/>
                <w:szCs w:val="24"/>
              </w:rPr>
              <w:t xml:space="preserve">Arrange meetings with line management </w:t>
            </w:r>
          </w:p>
        </w:tc>
      </w:tr>
      <w:tr w:rsidR="00F602B0" w14:paraId="6C5AD31E" w14:textId="77777777" w:rsidTr="00F602B0">
        <w:tc>
          <w:tcPr>
            <w:tcW w:w="2122" w:type="dxa"/>
          </w:tcPr>
          <w:p w14:paraId="6F54E991" w14:textId="46AC5132" w:rsidR="00F602B0" w:rsidRDefault="00F602B0" w:rsidP="0056221E">
            <w:pPr>
              <w:rPr>
                <w:rFonts w:ascii="Century Gothic" w:hAnsi="Century Gothic" w:cs="Arabic Typesetting"/>
                <w:sz w:val="24"/>
                <w:szCs w:val="24"/>
              </w:rPr>
            </w:pPr>
            <w:r>
              <w:rPr>
                <w:rFonts w:ascii="Century Gothic" w:hAnsi="Century Gothic" w:cs="Arabic Typesetting"/>
                <w:sz w:val="24"/>
                <w:szCs w:val="24"/>
              </w:rPr>
              <w:t>20</w:t>
            </w:r>
            <w:r w:rsidRPr="00F602B0">
              <w:rPr>
                <w:rFonts w:ascii="Century Gothic" w:hAnsi="Century Gothic" w:cs="Arabic Typesetting"/>
                <w:sz w:val="24"/>
                <w:szCs w:val="24"/>
                <w:vertAlign w:val="superscript"/>
              </w:rPr>
              <w:t>th</w:t>
            </w:r>
            <w:r>
              <w:rPr>
                <w:rFonts w:ascii="Century Gothic" w:hAnsi="Century Gothic" w:cs="Arabic Typesetting"/>
                <w:sz w:val="24"/>
                <w:szCs w:val="24"/>
              </w:rPr>
              <w:t xml:space="preserve"> September</w:t>
            </w:r>
          </w:p>
        </w:tc>
        <w:tc>
          <w:tcPr>
            <w:tcW w:w="4252" w:type="dxa"/>
          </w:tcPr>
          <w:p w14:paraId="279141D5" w14:textId="115F3D80" w:rsidR="00F602B0" w:rsidRPr="004946CC" w:rsidRDefault="00F602B0" w:rsidP="004946CC">
            <w:pPr>
              <w:pStyle w:val="ListParagraph"/>
              <w:numPr>
                <w:ilvl w:val="0"/>
                <w:numId w:val="13"/>
              </w:numPr>
              <w:rPr>
                <w:rFonts w:ascii="Century Gothic" w:hAnsi="Century Gothic" w:cs="Arabic Typesetting"/>
                <w:sz w:val="24"/>
                <w:szCs w:val="24"/>
              </w:rPr>
            </w:pPr>
            <w:r w:rsidRPr="004946CC">
              <w:rPr>
                <w:rFonts w:ascii="Century Gothic" w:hAnsi="Century Gothic" w:cs="Arabic Typesetting"/>
                <w:sz w:val="24"/>
                <w:szCs w:val="24"/>
              </w:rPr>
              <w:t>Meet with Senior Civil Engineer to review current process</w:t>
            </w:r>
          </w:p>
        </w:tc>
        <w:tc>
          <w:tcPr>
            <w:tcW w:w="2642" w:type="dxa"/>
          </w:tcPr>
          <w:p w14:paraId="0A97606C" w14:textId="2FFB1F28" w:rsidR="00F602B0" w:rsidRPr="004946CC" w:rsidRDefault="00F602B0" w:rsidP="004946CC">
            <w:pPr>
              <w:pStyle w:val="ListParagraph"/>
              <w:numPr>
                <w:ilvl w:val="0"/>
                <w:numId w:val="13"/>
              </w:numPr>
              <w:rPr>
                <w:rFonts w:ascii="Century Gothic" w:hAnsi="Century Gothic" w:cs="Arabic Typesetting"/>
                <w:sz w:val="24"/>
                <w:szCs w:val="24"/>
              </w:rPr>
            </w:pPr>
            <w:r w:rsidRPr="004946CC">
              <w:rPr>
                <w:rFonts w:ascii="Century Gothic" w:hAnsi="Century Gothic" w:cs="Arabic Typesetting"/>
                <w:sz w:val="24"/>
                <w:szCs w:val="24"/>
              </w:rPr>
              <w:t>Obtain initial datasets</w:t>
            </w:r>
          </w:p>
        </w:tc>
      </w:tr>
      <w:tr w:rsidR="00F602B0" w14:paraId="26B52FCE" w14:textId="77777777" w:rsidTr="00F602B0">
        <w:tc>
          <w:tcPr>
            <w:tcW w:w="2122" w:type="dxa"/>
          </w:tcPr>
          <w:p w14:paraId="7A8C3421" w14:textId="77718BA9" w:rsidR="00F602B0" w:rsidRDefault="00F602B0" w:rsidP="0056221E">
            <w:pPr>
              <w:rPr>
                <w:rFonts w:ascii="Century Gothic" w:hAnsi="Century Gothic" w:cs="Arabic Typesetting"/>
                <w:sz w:val="24"/>
                <w:szCs w:val="24"/>
              </w:rPr>
            </w:pPr>
            <w:r>
              <w:rPr>
                <w:rFonts w:ascii="Century Gothic" w:hAnsi="Century Gothic" w:cs="Arabic Typesetting"/>
                <w:sz w:val="24"/>
                <w:szCs w:val="24"/>
              </w:rPr>
              <w:t>27</w:t>
            </w:r>
            <w:r w:rsidRPr="00F602B0">
              <w:rPr>
                <w:rFonts w:ascii="Century Gothic" w:hAnsi="Century Gothic" w:cs="Arabic Typesetting"/>
                <w:sz w:val="24"/>
                <w:szCs w:val="24"/>
                <w:vertAlign w:val="superscript"/>
              </w:rPr>
              <w:t>th</w:t>
            </w:r>
            <w:r>
              <w:rPr>
                <w:rFonts w:ascii="Century Gothic" w:hAnsi="Century Gothic" w:cs="Arabic Typesetting"/>
                <w:sz w:val="24"/>
                <w:szCs w:val="24"/>
              </w:rPr>
              <w:t xml:space="preserve"> September</w:t>
            </w:r>
          </w:p>
        </w:tc>
        <w:tc>
          <w:tcPr>
            <w:tcW w:w="4252" w:type="dxa"/>
          </w:tcPr>
          <w:p w14:paraId="166B5FFF" w14:textId="77777777" w:rsidR="00F602B0" w:rsidRPr="004946CC" w:rsidRDefault="00F602B0" w:rsidP="004946CC">
            <w:pPr>
              <w:pStyle w:val="ListParagraph"/>
              <w:numPr>
                <w:ilvl w:val="0"/>
                <w:numId w:val="13"/>
              </w:numPr>
              <w:rPr>
                <w:rFonts w:ascii="Century Gothic" w:hAnsi="Century Gothic" w:cs="Arabic Typesetting"/>
                <w:sz w:val="24"/>
                <w:szCs w:val="24"/>
              </w:rPr>
            </w:pPr>
            <w:r w:rsidRPr="004946CC">
              <w:rPr>
                <w:rFonts w:ascii="Century Gothic" w:hAnsi="Century Gothic" w:cs="Arabic Typesetting"/>
                <w:sz w:val="24"/>
                <w:szCs w:val="24"/>
              </w:rPr>
              <w:t>Attempt to automate a sample of “heatmap”</w:t>
            </w:r>
          </w:p>
          <w:p w14:paraId="01DE0086" w14:textId="77777777" w:rsidR="00F602B0" w:rsidRPr="004946CC" w:rsidRDefault="00F602B0" w:rsidP="004946CC">
            <w:pPr>
              <w:pStyle w:val="ListParagraph"/>
              <w:numPr>
                <w:ilvl w:val="0"/>
                <w:numId w:val="13"/>
              </w:numPr>
              <w:rPr>
                <w:rFonts w:ascii="Century Gothic" w:hAnsi="Century Gothic" w:cs="Arabic Typesetting"/>
                <w:sz w:val="24"/>
                <w:szCs w:val="24"/>
              </w:rPr>
            </w:pPr>
            <w:r w:rsidRPr="004946CC">
              <w:rPr>
                <w:rFonts w:ascii="Century Gothic" w:hAnsi="Century Gothic" w:cs="Arabic Typesetting"/>
                <w:sz w:val="24"/>
                <w:szCs w:val="24"/>
              </w:rPr>
              <w:t xml:space="preserve">Present status to </w:t>
            </w:r>
            <w:r w:rsidR="00325C00" w:rsidRPr="004946CC">
              <w:rPr>
                <w:rFonts w:ascii="Century Gothic" w:hAnsi="Century Gothic" w:cs="Arabic Typesetting"/>
                <w:sz w:val="24"/>
                <w:szCs w:val="24"/>
              </w:rPr>
              <w:t>Executive General Manager</w:t>
            </w:r>
          </w:p>
          <w:p w14:paraId="7EF15072" w14:textId="77777777" w:rsidR="00325C00" w:rsidRPr="004946CC" w:rsidRDefault="00325C00" w:rsidP="004946CC">
            <w:pPr>
              <w:pStyle w:val="ListParagraph"/>
              <w:numPr>
                <w:ilvl w:val="0"/>
                <w:numId w:val="13"/>
              </w:numPr>
              <w:rPr>
                <w:rFonts w:ascii="Century Gothic" w:hAnsi="Century Gothic" w:cs="Arabic Typesetting"/>
                <w:sz w:val="24"/>
                <w:szCs w:val="24"/>
              </w:rPr>
            </w:pPr>
            <w:r w:rsidRPr="004946CC">
              <w:rPr>
                <w:rFonts w:ascii="Century Gothic" w:hAnsi="Century Gothic" w:cs="Arabic Typesetting"/>
                <w:sz w:val="24"/>
                <w:szCs w:val="24"/>
              </w:rPr>
              <w:t>Identify opportunities for machine learning</w:t>
            </w:r>
          </w:p>
          <w:p w14:paraId="6FB8C0AF" w14:textId="7BBE09C6" w:rsidR="00325C00" w:rsidRPr="004946CC" w:rsidRDefault="00325C00" w:rsidP="004946CC">
            <w:pPr>
              <w:pStyle w:val="ListParagraph"/>
              <w:numPr>
                <w:ilvl w:val="0"/>
                <w:numId w:val="13"/>
              </w:numPr>
              <w:rPr>
                <w:rFonts w:ascii="Century Gothic" w:hAnsi="Century Gothic" w:cs="Arabic Typesetting"/>
                <w:sz w:val="24"/>
                <w:szCs w:val="24"/>
              </w:rPr>
            </w:pPr>
            <w:r w:rsidRPr="004946CC">
              <w:rPr>
                <w:rFonts w:ascii="Century Gothic" w:hAnsi="Century Gothic" w:cs="Arabic Typesetting"/>
                <w:sz w:val="24"/>
                <w:szCs w:val="24"/>
              </w:rPr>
              <w:t>Identify additional parameters</w:t>
            </w:r>
            <w:r w:rsidR="00AF2F9B">
              <w:rPr>
                <w:rFonts w:ascii="Century Gothic" w:hAnsi="Century Gothic" w:cs="Arabic Typesetting"/>
                <w:sz w:val="24"/>
                <w:szCs w:val="24"/>
              </w:rPr>
              <w:t xml:space="preserve"> required</w:t>
            </w:r>
          </w:p>
        </w:tc>
        <w:tc>
          <w:tcPr>
            <w:tcW w:w="2642" w:type="dxa"/>
          </w:tcPr>
          <w:p w14:paraId="0C9527D4" w14:textId="725E85A9" w:rsidR="00325C00" w:rsidRPr="004946CC" w:rsidRDefault="00325C00" w:rsidP="004946CC">
            <w:pPr>
              <w:pStyle w:val="ListParagraph"/>
              <w:numPr>
                <w:ilvl w:val="0"/>
                <w:numId w:val="13"/>
              </w:numPr>
              <w:rPr>
                <w:rFonts w:ascii="Century Gothic" w:hAnsi="Century Gothic" w:cs="Arabic Typesetting"/>
                <w:sz w:val="24"/>
                <w:szCs w:val="24"/>
              </w:rPr>
            </w:pPr>
            <w:r w:rsidRPr="004946CC">
              <w:rPr>
                <w:rFonts w:ascii="Century Gothic" w:hAnsi="Century Gothic" w:cs="Arabic Typesetting"/>
                <w:sz w:val="24"/>
                <w:szCs w:val="24"/>
              </w:rPr>
              <w:t>Initial heatmaps</w:t>
            </w:r>
          </w:p>
          <w:p w14:paraId="1DC4EC97" w14:textId="1B882D1C" w:rsidR="00F602B0" w:rsidRPr="004946CC" w:rsidRDefault="00325C00" w:rsidP="004946CC">
            <w:pPr>
              <w:pStyle w:val="ListParagraph"/>
              <w:numPr>
                <w:ilvl w:val="0"/>
                <w:numId w:val="13"/>
              </w:numPr>
              <w:rPr>
                <w:rFonts w:ascii="Century Gothic" w:hAnsi="Century Gothic" w:cs="Arabic Typesetting"/>
                <w:sz w:val="24"/>
                <w:szCs w:val="24"/>
              </w:rPr>
            </w:pPr>
            <w:r w:rsidRPr="004946CC">
              <w:rPr>
                <w:rFonts w:ascii="Century Gothic" w:hAnsi="Century Gothic" w:cs="Arabic Typesetting"/>
                <w:sz w:val="24"/>
                <w:szCs w:val="24"/>
              </w:rPr>
              <w:t>Communication of “next steps” to QR team</w:t>
            </w:r>
            <w:r w:rsidR="00AF2F9B">
              <w:rPr>
                <w:rFonts w:ascii="Century Gothic" w:hAnsi="Century Gothic" w:cs="Arabic Typesetting"/>
                <w:sz w:val="24"/>
                <w:szCs w:val="24"/>
              </w:rPr>
              <w:t xml:space="preserve"> and request for additional information</w:t>
            </w:r>
          </w:p>
        </w:tc>
      </w:tr>
      <w:tr w:rsidR="00F602B0" w14:paraId="58646012" w14:textId="77777777" w:rsidTr="00F602B0">
        <w:tc>
          <w:tcPr>
            <w:tcW w:w="2122" w:type="dxa"/>
          </w:tcPr>
          <w:p w14:paraId="4083E5DA" w14:textId="7ECE7D10" w:rsidR="00F602B0" w:rsidRDefault="00F602B0" w:rsidP="0056221E">
            <w:pPr>
              <w:rPr>
                <w:rFonts w:ascii="Century Gothic" w:hAnsi="Century Gothic" w:cs="Arabic Typesetting"/>
                <w:sz w:val="24"/>
                <w:szCs w:val="24"/>
              </w:rPr>
            </w:pPr>
            <w:r>
              <w:rPr>
                <w:rFonts w:ascii="Century Gothic" w:hAnsi="Century Gothic" w:cs="Arabic Typesetting"/>
                <w:sz w:val="24"/>
                <w:szCs w:val="24"/>
              </w:rPr>
              <w:t>4</w:t>
            </w:r>
            <w:r w:rsidRPr="00F602B0">
              <w:rPr>
                <w:rFonts w:ascii="Century Gothic" w:hAnsi="Century Gothic" w:cs="Arabic Typesetting"/>
                <w:sz w:val="24"/>
                <w:szCs w:val="24"/>
                <w:vertAlign w:val="superscript"/>
              </w:rPr>
              <w:t>th</w:t>
            </w:r>
            <w:r>
              <w:rPr>
                <w:rFonts w:ascii="Century Gothic" w:hAnsi="Century Gothic" w:cs="Arabic Typesetting"/>
                <w:sz w:val="24"/>
                <w:szCs w:val="24"/>
              </w:rPr>
              <w:t xml:space="preserve"> October</w:t>
            </w:r>
          </w:p>
        </w:tc>
        <w:tc>
          <w:tcPr>
            <w:tcW w:w="4252" w:type="dxa"/>
          </w:tcPr>
          <w:p w14:paraId="240F6A14" w14:textId="77777777" w:rsidR="00F602B0" w:rsidRPr="004946CC" w:rsidRDefault="00325C00" w:rsidP="004946CC">
            <w:pPr>
              <w:pStyle w:val="ListParagraph"/>
              <w:numPr>
                <w:ilvl w:val="0"/>
                <w:numId w:val="13"/>
              </w:numPr>
              <w:rPr>
                <w:rFonts w:ascii="Century Gothic" w:hAnsi="Century Gothic" w:cs="Arabic Typesetting"/>
                <w:sz w:val="24"/>
                <w:szCs w:val="24"/>
              </w:rPr>
            </w:pPr>
            <w:r w:rsidRPr="004946CC">
              <w:rPr>
                <w:rFonts w:ascii="Century Gothic" w:hAnsi="Century Gothic" w:cs="Arabic Typesetting"/>
                <w:sz w:val="24"/>
                <w:szCs w:val="24"/>
              </w:rPr>
              <w:t>Obtain QR feedback on proposed approach</w:t>
            </w:r>
          </w:p>
          <w:p w14:paraId="1F15C03A" w14:textId="64B14F93" w:rsidR="00325C00" w:rsidRPr="004946CC" w:rsidRDefault="00325C00" w:rsidP="004946CC">
            <w:pPr>
              <w:pStyle w:val="ListParagraph"/>
              <w:numPr>
                <w:ilvl w:val="0"/>
                <w:numId w:val="13"/>
              </w:numPr>
              <w:rPr>
                <w:rFonts w:ascii="Century Gothic" w:hAnsi="Century Gothic" w:cs="Arabic Typesetting"/>
                <w:sz w:val="24"/>
                <w:szCs w:val="24"/>
              </w:rPr>
            </w:pPr>
            <w:r w:rsidRPr="004946CC">
              <w:rPr>
                <w:rFonts w:ascii="Century Gothic" w:hAnsi="Century Gothic" w:cs="Arabic Typesetting"/>
                <w:sz w:val="24"/>
                <w:szCs w:val="24"/>
              </w:rPr>
              <w:lastRenderedPageBreak/>
              <w:t>Pursue additional information requested</w:t>
            </w:r>
          </w:p>
        </w:tc>
        <w:tc>
          <w:tcPr>
            <w:tcW w:w="2642" w:type="dxa"/>
          </w:tcPr>
          <w:p w14:paraId="207C375B" w14:textId="125F46BF" w:rsidR="00F602B0" w:rsidRPr="004946CC" w:rsidRDefault="004946CC" w:rsidP="004946CC">
            <w:pPr>
              <w:pStyle w:val="ListParagraph"/>
              <w:numPr>
                <w:ilvl w:val="0"/>
                <w:numId w:val="13"/>
              </w:numPr>
              <w:rPr>
                <w:rFonts w:ascii="Century Gothic" w:hAnsi="Century Gothic" w:cs="Arabic Typesetting"/>
                <w:sz w:val="24"/>
                <w:szCs w:val="24"/>
              </w:rPr>
            </w:pPr>
            <w:r w:rsidRPr="004946CC">
              <w:rPr>
                <w:rFonts w:ascii="Century Gothic" w:hAnsi="Century Gothic" w:cs="Arabic Typesetting"/>
                <w:sz w:val="24"/>
                <w:szCs w:val="24"/>
              </w:rPr>
              <w:lastRenderedPageBreak/>
              <w:t>Finalise workplan and initial approach</w:t>
            </w:r>
          </w:p>
        </w:tc>
      </w:tr>
      <w:tr w:rsidR="008D5EEA" w14:paraId="2D20E632" w14:textId="77777777" w:rsidTr="00F602B0">
        <w:tc>
          <w:tcPr>
            <w:tcW w:w="2122" w:type="dxa"/>
          </w:tcPr>
          <w:p w14:paraId="29EB9CDB" w14:textId="58C13C2D" w:rsidR="008D5EEA" w:rsidRDefault="008D5EEA" w:rsidP="0056221E">
            <w:pPr>
              <w:rPr>
                <w:rFonts w:ascii="Century Gothic" w:hAnsi="Century Gothic" w:cs="Arabic Typesetting"/>
                <w:sz w:val="24"/>
                <w:szCs w:val="24"/>
              </w:rPr>
            </w:pPr>
            <w:r>
              <w:rPr>
                <w:rFonts w:ascii="Century Gothic" w:hAnsi="Century Gothic" w:cs="Arabic Typesetting"/>
                <w:sz w:val="24"/>
                <w:szCs w:val="24"/>
              </w:rPr>
              <w:t>11</w:t>
            </w:r>
            <w:r w:rsidRPr="008D5EEA">
              <w:rPr>
                <w:rFonts w:ascii="Century Gothic" w:hAnsi="Century Gothic" w:cs="Arabic Typesetting"/>
                <w:sz w:val="24"/>
                <w:szCs w:val="24"/>
                <w:vertAlign w:val="superscript"/>
              </w:rPr>
              <w:t>th</w:t>
            </w:r>
            <w:r>
              <w:rPr>
                <w:rFonts w:ascii="Century Gothic" w:hAnsi="Century Gothic" w:cs="Arabic Typesetting"/>
                <w:sz w:val="24"/>
                <w:szCs w:val="24"/>
              </w:rPr>
              <w:t xml:space="preserve"> October</w:t>
            </w:r>
          </w:p>
        </w:tc>
        <w:tc>
          <w:tcPr>
            <w:tcW w:w="4252" w:type="dxa"/>
          </w:tcPr>
          <w:p w14:paraId="4EED5320" w14:textId="22FAE338" w:rsidR="008D5EEA" w:rsidRPr="004946CC" w:rsidRDefault="00325C00" w:rsidP="004946CC">
            <w:pPr>
              <w:pStyle w:val="ListParagraph"/>
              <w:numPr>
                <w:ilvl w:val="0"/>
                <w:numId w:val="13"/>
              </w:numPr>
              <w:rPr>
                <w:rFonts w:ascii="Century Gothic" w:hAnsi="Century Gothic" w:cs="Arabic Typesetting"/>
                <w:sz w:val="24"/>
                <w:szCs w:val="24"/>
              </w:rPr>
            </w:pPr>
            <w:r w:rsidRPr="004946CC">
              <w:rPr>
                <w:rFonts w:ascii="Century Gothic" w:hAnsi="Century Gothic" w:cs="Arabic Typesetting"/>
                <w:sz w:val="24"/>
                <w:szCs w:val="24"/>
              </w:rPr>
              <w:t>Finalise project proposal</w:t>
            </w:r>
          </w:p>
        </w:tc>
        <w:tc>
          <w:tcPr>
            <w:tcW w:w="2642" w:type="dxa"/>
          </w:tcPr>
          <w:p w14:paraId="741B2892" w14:textId="6680FE45" w:rsidR="008D5EEA" w:rsidRPr="004946CC" w:rsidRDefault="00F602B0" w:rsidP="004946CC">
            <w:pPr>
              <w:pStyle w:val="ListParagraph"/>
              <w:numPr>
                <w:ilvl w:val="0"/>
                <w:numId w:val="13"/>
              </w:numPr>
              <w:rPr>
                <w:rFonts w:ascii="Century Gothic" w:hAnsi="Century Gothic" w:cs="Arabic Typesetting"/>
                <w:color w:val="00B050"/>
                <w:sz w:val="24"/>
                <w:szCs w:val="24"/>
              </w:rPr>
            </w:pPr>
            <w:r w:rsidRPr="004946CC">
              <w:rPr>
                <w:rFonts w:ascii="Century Gothic" w:hAnsi="Century Gothic" w:cs="Arabic Typesetting"/>
                <w:color w:val="00B050"/>
                <w:sz w:val="24"/>
                <w:szCs w:val="24"/>
              </w:rPr>
              <w:t xml:space="preserve">Project </w:t>
            </w:r>
            <w:r w:rsidR="008D5EEA" w:rsidRPr="004946CC">
              <w:rPr>
                <w:rFonts w:ascii="Century Gothic" w:hAnsi="Century Gothic" w:cs="Arabic Typesetting"/>
                <w:color w:val="00B050"/>
                <w:sz w:val="24"/>
                <w:szCs w:val="24"/>
              </w:rPr>
              <w:t>Propo</w:t>
            </w:r>
            <w:r w:rsidRPr="004946CC">
              <w:rPr>
                <w:rFonts w:ascii="Century Gothic" w:hAnsi="Century Gothic" w:cs="Arabic Typesetting"/>
                <w:color w:val="00B050"/>
                <w:sz w:val="24"/>
                <w:szCs w:val="24"/>
              </w:rPr>
              <w:t>sal submitted</w:t>
            </w:r>
          </w:p>
          <w:p w14:paraId="019ADD1A" w14:textId="0611CE43" w:rsidR="00325C00" w:rsidRPr="004946CC" w:rsidRDefault="00325C00" w:rsidP="004946CC">
            <w:pPr>
              <w:pStyle w:val="ListParagraph"/>
              <w:numPr>
                <w:ilvl w:val="0"/>
                <w:numId w:val="13"/>
              </w:numPr>
              <w:rPr>
                <w:rFonts w:ascii="Century Gothic" w:hAnsi="Century Gothic" w:cs="Arabic Typesetting"/>
                <w:color w:val="00B050"/>
                <w:sz w:val="24"/>
                <w:szCs w:val="24"/>
              </w:rPr>
            </w:pPr>
            <w:r w:rsidRPr="004946CC">
              <w:rPr>
                <w:rFonts w:ascii="Century Gothic" w:hAnsi="Century Gothic" w:cs="Arabic Typesetting"/>
                <w:color w:val="00B050"/>
                <w:sz w:val="24"/>
                <w:szCs w:val="24"/>
              </w:rPr>
              <w:t>Proposal Presentation Slides and Video</w:t>
            </w:r>
          </w:p>
        </w:tc>
      </w:tr>
      <w:tr w:rsidR="008D5EEA" w14:paraId="1F99B6B0" w14:textId="77777777" w:rsidTr="00F602B0">
        <w:tc>
          <w:tcPr>
            <w:tcW w:w="2122" w:type="dxa"/>
          </w:tcPr>
          <w:p w14:paraId="622BC509" w14:textId="596FD8B1" w:rsidR="008D5EEA" w:rsidRDefault="00325C00" w:rsidP="0056221E">
            <w:pPr>
              <w:rPr>
                <w:rFonts w:ascii="Century Gothic" w:hAnsi="Century Gothic" w:cs="Arabic Typesetting"/>
                <w:sz w:val="24"/>
                <w:szCs w:val="24"/>
              </w:rPr>
            </w:pPr>
            <w:r>
              <w:rPr>
                <w:rFonts w:ascii="Century Gothic" w:hAnsi="Century Gothic" w:cs="Arabic Typesetting"/>
                <w:sz w:val="24"/>
                <w:szCs w:val="24"/>
              </w:rPr>
              <w:t>18</w:t>
            </w:r>
            <w:r w:rsidRPr="00325C00">
              <w:rPr>
                <w:rFonts w:ascii="Century Gothic" w:hAnsi="Century Gothic" w:cs="Arabic Typesetting"/>
                <w:sz w:val="24"/>
                <w:szCs w:val="24"/>
                <w:vertAlign w:val="superscript"/>
              </w:rPr>
              <w:t>th</w:t>
            </w:r>
            <w:r>
              <w:rPr>
                <w:rFonts w:ascii="Century Gothic" w:hAnsi="Century Gothic" w:cs="Arabic Typesetting"/>
                <w:sz w:val="24"/>
                <w:szCs w:val="24"/>
              </w:rPr>
              <w:t xml:space="preserve"> October</w:t>
            </w:r>
          </w:p>
        </w:tc>
        <w:tc>
          <w:tcPr>
            <w:tcW w:w="4252" w:type="dxa"/>
          </w:tcPr>
          <w:p w14:paraId="4432CA71" w14:textId="690C0551" w:rsidR="008D5EEA" w:rsidRPr="004946CC" w:rsidRDefault="00727D7F" w:rsidP="004946CC">
            <w:pPr>
              <w:pStyle w:val="ListParagraph"/>
              <w:numPr>
                <w:ilvl w:val="0"/>
                <w:numId w:val="13"/>
              </w:numPr>
              <w:rPr>
                <w:rFonts w:ascii="Century Gothic" w:hAnsi="Century Gothic" w:cs="Arabic Typesetting"/>
                <w:sz w:val="24"/>
                <w:szCs w:val="24"/>
              </w:rPr>
            </w:pPr>
            <w:r w:rsidRPr="004946CC">
              <w:rPr>
                <w:rFonts w:ascii="Century Gothic" w:hAnsi="Century Gothic" w:cs="Arabic Typesetting"/>
                <w:sz w:val="24"/>
                <w:szCs w:val="24"/>
              </w:rPr>
              <w:t>Finalise parameters to be used within the model</w:t>
            </w:r>
          </w:p>
        </w:tc>
        <w:tc>
          <w:tcPr>
            <w:tcW w:w="2642" w:type="dxa"/>
          </w:tcPr>
          <w:p w14:paraId="6B8D1CE0" w14:textId="4EAE01BB" w:rsidR="008D5EEA" w:rsidRPr="004946CC" w:rsidRDefault="00727D7F" w:rsidP="004946CC">
            <w:pPr>
              <w:pStyle w:val="ListParagraph"/>
              <w:numPr>
                <w:ilvl w:val="0"/>
                <w:numId w:val="13"/>
              </w:numPr>
              <w:rPr>
                <w:rFonts w:ascii="Century Gothic" w:hAnsi="Century Gothic" w:cs="Arabic Typesetting"/>
                <w:sz w:val="24"/>
                <w:szCs w:val="24"/>
              </w:rPr>
            </w:pPr>
            <w:r w:rsidRPr="004946CC">
              <w:rPr>
                <w:rFonts w:ascii="Century Gothic" w:hAnsi="Century Gothic" w:cs="Arabic Typesetting"/>
                <w:sz w:val="24"/>
                <w:szCs w:val="24"/>
              </w:rPr>
              <w:t>Additional datasets obtained</w:t>
            </w:r>
          </w:p>
        </w:tc>
      </w:tr>
      <w:tr w:rsidR="008D5EEA" w14:paraId="461D8AC8" w14:textId="77777777" w:rsidTr="00F602B0">
        <w:tc>
          <w:tcPr>
            <w:tcW w:w="2122" w:type="dxa"/>
          </w:tcPr>
          <w:p w14:paraId="67023469" w14:textId="6F6B492C" w:rsidR="008D5EEA" w:rsidRDefault="00325C00" w:rsidP="0056221E">
            <w:pPr>
              <w:rPr>
                <w:rFonts w:ascii="Century Gothic" w:hAnsi="Century Gothic" w:cs="Arabic Typesetting"/>
                <w:sz w:val="24"/>
                <w:szCs w:val="24"/>
              </w:rPr>
            </w:pPr>
            <w:r>
              <w:rPr>
                <w:rFonts w:ascii="Century Gothic" w:hAnsi="Century Gothic" w:cs="Arabic Typesetting"/>
                <w:sz w:val="24"/>
                <w:szCs w:val="24"/>
              </w:rPr>
              <w:t>25</w:t>
            </w:r>
            <w:r w:rsidRPr="00325C00">
              <w:rPr>
                <w:rFonts w:ascii="Century Gothic" w:hAnsi="Century Gothic" w:cs="Arabic Typesetting"/>
                <w:sz w:val="24"/>
                <w:szCs w:val="24"/>
                <w:vertAlign w:val="superscript"/>
              </w:rPr>
              <w:t>th</w:t>
            </w:r>
            <w:r>
              <w:rPr>
                <w:rFonts w:ascii="Century Gothic" w:hAnsi="Century Gothic" w:cs="Arabic Typesetting"/>
                <w:sz w:val="24"/>
                <w:szCs w:val="24"/>
              </w:rPr>
              <w:t xml:space="preserve"> October</w:t>
            </w:r>
          </w:p>
        </w:tc>
        <w:tc>
          <w:tcPr>
            <w:tcW w:w="4252" w:type="dxa"/>
          </w:tcPr>
          <w:p w14:paraId="5AA17C01" w14:textId="33155CCB" w:rsidR="008D5EEA" w:rsidRPr="004946CC" w:rsidRDefault="004946CC" w:rsidP="004946CC">
            <w:pPr>
              <w:pStyle w:val="ListParagraph"/>
              <w:numPr>
                <w:ilvl w:val="0"/>
                <w:numId w:val="13"/>
              </w:numPr>
              <w:rPr>
                <w:rFonts w:ascii="Century Gothic" w:hAnsi="Century Gothic" w:cs="Arabic Typesetting"/>
                <w:sz w:val="24"/>
                <w:szCs w:val="24"/>
              </w:rPr>
            </w:pPr>
            <w:r w:rsidRPr="004946CC">
              <w:rPr>
                <w:rFonts w:ascii="Century Gothic" w:hAnsi="Century Gothic" w:cs="Arabic Typesetting"/>
                <w:sz w:val="24"/>
                <w:szCs w:val="24"/>
              </w:rPr>
              <w:t>Develop model</w:t>
            </w:r>
          </w:p>
        </w:tc>
        <w:tc>
          <w:tcPr>
            <w:tcW w:w="2642" w:type="dxa"/>
          </w:tcPr>
          <w:p w14:paraId="001F26BB" w14:textId="1690765D" w:rsidR="008D5EEA" w:rsidRPr="004946CC" w:rsidRDefault="004946CC" w:rsidP="004946CC">
            <w:pPr>
              <w:pStyle w:val="ListParagraph"/>
              <w:numPr>
                <w:ilvl w:val="0"/>
                <w:numId w:val="13"/>
              </w:numPr>
              <w:rPr>
                <w:rFonts w:ascii="Century Gothic" w:hAnsi="Century Gothic" w:cs="Arabic Typesetting"/>
                <w:sz w:val="24"/>
                <w:szCs w:val="24"/>
              </w:rPr>
            </w:pPr>
            <w:r w:rsidRPr="004946CC">
              <w:rPr>
                <w:rFonts w:ascii="Century Gothic" w:hAnsi="Century Gothic" w:cs="Arabic Typesetting"/>
                <w:sz w:val="24"/>
                <w:szCs w:val="24"/>
              </w:rPr>
              <w:t>Initial model</w:t>
            </w:r>
          </w:p>
        </w:tc>
      </w:tr>
      <w:tr w:rsidR="008D5EEA" w14:paraId="18A620C7" w14:textId="77777777" w:rsidTr="00F602B0">
        <w:tc>
          <w:tcPr>
            <w:tcW w:w="2122" w:type="dxa"/>
          </w:tcPr>
          <w:p w14:paraId="7661F2FF" w14:textId="753DD3F7" w:rsidR="008D5EEA" w:rsidRDefault="00325C00" w:rsidP="0056221E">
            <w:pPr>
              <w:rPr>
                <w:rFonts w:ascii="Century Gothic" w:hAnsi="Century Gothic" w:cs="Arabic Typesetting"/>
                <w:sz w:val="24"/>
                <w:szCs w:val="24"/>
              </w:rPr>
            </w:pPr>
            <w:r>
              <w:rPr>
                <w:rFonts w:ascii="Century Gothic" w:hAnsi="Century Gothic" w:cs="Arabic Typesetting"/>
                <w:sz w:val="24"/>
                <w:szCs w:val="24"/>
              </w:rPr>
              <w:t>1</w:t>
            </w:r>
            <w:r w:rsidRPr="00325C00">
              <w:rPr>
                <w:rFonts w:ascii="Century Gothic" w:hAnsi="Century Gothic" w:cs="Arabic Typesetting"/>
                <w:sz w:val="24"/>
                <w:szCs w:val="24"/>
                <w:vertAlign w:val="superscript"/>
              </w:rPr>
              <w:t>st</w:t>
            </w:r>
            <w:r>
              <w:rPr>
                <w:rFonts w:ascii="Century Gothic" w:hAnsi="Century Gothic" w:cs="Arabic Typesetting"/>
                <w:sz w:val="24"/>
                <w:szCs w:val="24"/>
              </w:rPr>
              <w:t xml:space="preserve"> November</w:t>
            </w:r>
          </w:p>
        </w:tc>
        <w:tc>
          <w:tcPr>
            <w:tcW w:w="4252" w:type="dxa"/>
          </w:tcPr>
          <w:p w14:paraId="26B40EC8" w14:textId="577662A9" w:rsidR="008D5EEA" w:rsidRPr="004946CC" w:rsidRDefault="004946CC" w:rsidP="004946CC">
            <w:pPr>
              <w:pStyle w:val="ListParagraph"/>
              <w:numPr>
                <w:ilvl w:val="0"/>
                <w:numId w:val="13"/>
              </w:numPr>
              <w:rPr>
                <w:rFonts w:ascii="Century Gothic" w:hAnsi="Century Gothic" w:cs="Arabic Typesetting"/>
                <w:sz w:val="24"/>
                <w:szCs w:val="24"/>
              </w:rPr>
            </w:pPr>
            <w:r w:rsidRPr="004946CC">
              <w:rPr>
                <w:rFonts w:ascii="Century Gothic" w:hAnsi="Century Gothic" w:cs="Arabic Typesetting"/>
                <w:sz w:val="24"/>
                <w:szCs w:val="24"/>
              </w:rPr>
              <w:t>Develop model</w:t>
            </w:r>
          </w:p>
        </w:tc>
        <w:tc>
          <w:tcPr>
            <w:tcW w:w="2642" w:type="dxa"/>
          </w:tcPr>
          <w:p w14:paraId="64A7E918" w14:textId="6E6318B9" w:rsidR="008D5EEA" w:rsidRPr="004946CC" w:rsidRDefault="004946CC" w:rsidP="004946CC">
            <w:pPr>
              <w:pStyle w:val="ListParagraph"/>
              <w:numPr>
                <w:ilvl w:val="0"/>
                <w:numId w:val="13"/>
              </w:numPr>
              <w:rPr>
                <w:rFonts w:ascii="Century Gothic" w:hAnsi="Century Gothic" w:cs="Arabic Typesetting"/>
                <w:sz w:val="24"/>
                <w:szCs w:val="24"/>
              </w:rPr>
            </w:pPr>
            <w:r w:rsidRPr="004946CC">
              <w:rPr>
                <w:rFonts w:ascii="Century Gothic" w:hAnsi="Century Gothic" w:cs="Arabic Typesetting"/>
                <w:sz w:val="24"/>
                <w:szCs w:val="24"/>
              </w:rPr>
              <w:t>Objective tests of predictive power</w:t>
            </w:r>
          </w:p>
        </w:tc>
      </w:tr>
      <w:tr w:rsidR="008D5EEA" w14:paraId="640F8DD4" w14:textId="77777777" w:rsidTr="00F602B0">
        <w:tc>
          <w:tcPr>
            <w:tcW w:w="2122" w:type="dxa"/>
          </w:tcPr>
          <w:p w14:paraId="38442AB7" w14:textId="6524B5F5" w:rsidR="008D5EEA" w:rsidRDefault="00325C00" w:rsidP="0056221E">
            <w:pPr>
              <w:rPr>
                <w:rFonts w:ascii="Century Gothic" w:hAnsi="Century Gothic" w:cs="Arabic Typesetting"/>
                <w:sz w:val="24"/>
                <w:szCs w:val="24"/>
              </w:rPr>
            </w:pPr>
            <w:r>
              <w:rPr>
                <w:rFonts w:ascii="Century Gothic" w:hAnsi="Century Gothic" w:cs="Arabic Typesetting"/>
                <w:sz w:val="24"/>
                <w:szCs w:val="24"/>
              </w:rPr>
              <w:t>8</w:t>
            </w:r>
            <w:r w:rsidRPr="00325C00">
              <w:rPr>
                <w:rFonts w:ascii="Century Gothic" w:hAnsi="Century Gothic" w:cs="Arabic Typesetting"/>
                <w:sz w:val="24"/>
                <w:szCs w:val="24"/>
                <w:vertAlign w:val="superscript"/>
              </w:rPr>
              <w:t>th</w:t>
            </w:r>
            <w:r>
              <w:rPr>
                <w:rFonts w:ascii="Century Gothic" w:hAnsi="Century Gothic" w:cs="Arabic Typesetting"/>
                <w:sz w:val="24"/>
                <w:szCs w:val="24"/>
              </w:rPr>
              <w:t xml:space="preserve"> November</w:t>
            </w:r>
          </w:p>
        </w:tc>
        <w:tc>
          <w:tcPr>
            <w:tcW w:w="4252" w:type="dxa"/>
          </w:tcPr>
          <w:p w14:paraId="2A277FB4" w14:textId="38F4520F" w:rsidR="008D5EEA" w:rsidRPr="004946CC" w:rsidRDefault="004946CC" w:rsidP="004946CC">
            <w:pPr>
              <w:pStyle w:val="ListParagraph"/>
              <w:numPr>
                <w:ilvl w:val="0"/>
                <w:numId w:val="13"/>
              </w:numPr>
              <w:rPr>
                <w:rFonts w:ascii="Century Gothic" w:hAnsi="Century Gothic" w:cs="Arabic Typesetting"/>
                <w:sz w:val="24"/>
                <w:szCs w:val="24"/>
              </w:rPr>
            </w:pPr>
            <w:r w:rsidRPr="004946CC">
              <w:rPr>
                <w:rFonts w:ascii="Century Gothic" w:hAnsi="Century Gothic" w:cs="Arabic Typesetting"/>
                <w:sz w:val="24"/>
                <w:szCs w:val="24"/>
              </w:rPr>
              <w:t>Develop visualisation</w:t>
            </w:r>
          </w:p>
        </w:tc>
        <w:tc>
          <w:tcPr>
            <w:tcW w:w="2642" w:type="dxa"/>
          </w:tcPr>
          <w:p w14:paraId="485AF255" w14:textId="6E81C536" w:rsidR="008D5EEA" w:rsidRPr="004946CC" w:rsidRDefault="00727D7F" w:rsidP="004946CC">
            <w:pPr>
              <w:pStyle w:val="ListParagraph"/>
              <w:numPr>
                <w:ilvl w:val="0"/>
                <w:numId w:val="13"/>
              </w:numPr>
              <w:rPr>
                <w:rFonts w:ascii="Century Gothic" w:hAnsi="Century Gothic" w:cs="Arabic Typesetting"/>
                <w:color w:val="00B050"/>
                <w:sz w:val="24"/>
                <w:szCs w:val="24"/>
              </w:rPr>
            </w:pPr>
            <w:r w:rsidRPr="004946CC">
              <w:rPr>
                <w:rFonts w:ascii="Century Gothic" w:hAnsi="Century Gothic" w:cs="Arabic Typesetting"/>
                <w:color w:val="00B050"/>
                <w:sz w:val="24"/>
                <w:szCs w:val="24"/>
              </w:rPr>
              <w:t>Submit Progress Report</w:t>
            </w:r>
          </w:p>
        </w:tc>
      </w:tr>
      <w:tr w:rsidR="00325C00" w14:paraId="4216952A" w14:textId="77777777" w:rsidTr="00F602B0">
        <w:tc>
          <w:tcPr>
            <w:tcW w:w="2122" w:type="dxa"/>
          </w:tcPr>
          <w:p w14:paraId="7BBFD275" w14:textId="5801B171" w:rsidR="00325C00" w:rsidRDefault="00325C00" w:rsidP="0056221E">
            <w:pPr>
              <w:rPr>
                <w:rFonts w:ascii="Century Gothic" w:hAnsi="Century Gothic" w:cs="Arabic Typesetting"/>
                <w:sz w:val="24"/>
                <w:szCs w:val="24"/>
              </w:rPr>
            </w:pPr>
            <w:r>
              <w:rPr>
                <w:rFonts w:ascii="Century Gothic" w:hAnsi="Century Gothic" w:cs="Arabic Typesetting"/>
                <w:sz w:val="24"/>
                <w:szCs w:val="24"/>
              </w:rPr>
              <w:t>15</w:t>
            </w:r>
            <w:r w:rsidRPr="00325C00">
              <w:rPr>
                <w:rFonts w:ascii="Century Gothic" w:hAnsi="Century Gothic" w:cs="Arabic Typesetting"/>
                <w:sz w:val="24"/>
                <w:szCs w:val="24"/>
                <w:vertAlign w:val="superscript"/>
              </w:rPr>
              <w:t>th</w:t>
            </w:r>
            <w:r>
              <w:rPr>
                <w:rFonts w:ascii="Century Gothic" w:hAnsi="Century Gothic" w:cs="Arabic Typesetting"/>
                <w:sz w:val="24"/>
                <w:szCs w:val="24"/>
              </w:rPr>
              <w:t xml:space="preserve"> November</w:t>
            </w:r>
          </w:p>
        </w:tc>
        <w:tc>
          <w:tcPr>
            <w:tcW w:w="4252" w:type="dxa"/>
          </w:tcPr>
          <w:p w14:paraId="08F9C838" w14:textId="73E043EA" w:rsidR="00325C00" w:rsidRPr="004946CC" w:rsidRDefault="004946CC" w:rsidP="004946CC">
            <w:pPr>
              <w:pStyle w:val="ListParagraph"/>
              <w:numPr>
                <w:ilvl w:val="0"/>
                <w:numId w:val="13"/>
              </w:numPr>
              <w:rPr>
                <w:rFonts w:ascii="Century Gothic" w:hAnsi="Century Gothic" w:cs="Arabic Typesetting"/>
                <w:sz w:val="24"/>
                <w:szCs w:val="24"/>
              </w:rPr>
            </w:pPr>
            <w:r w:rsidRPr="004946CC">
              <w:rPr>
                <w:rFonts w:ascii="Century Gothic" w:hAnsi="Century Gothic" w:cs="Arabic Typesetting"/>
                <w:sz w:val="24"/>
                <w:szCs w:val="24"/>
              </w:rPr>
              <w:t>Develop visualisation</w:t>
            </w:r>
          </w:p>
        </w:tc>
        <w:tc>
          <w:tcPr>
            <w:tcW w:w="2642" w:type="dxa"/>
          </w:tcPr>
          <w:p w14:paraId="7182CD9B" w14:textId="20A7256B" w:rsidR="00325C00" w:rsidRPr="004946CC" w:rsidRDefault="0031672A" w:rsidP="004946CC">
            <w:pPr>
              <w:pStyle w:val="ListParagraph"/>
              <w:numPr>
                <w:ilvl w:val="0"/>
                <w:numId w:val="13"/>
              </w:numPr>
              <w:rPr>
                <w:rFonts w:ascii="Century Gothic" w:hAnsi="Century Gothic" w:cs="Arabic Typesetting"/>
                <w:sz w:val="24"/>
                <w:szCs w:val="24"/>
              </w:rPr>
            </w:pPr>
            <w:r>
              <w:rPr>
                <w:rFonts w:ascii="Century Gothic" w:hAnsi="Century Gothic" w:cs="Arabic Typesetting"/>
                <w:sz w:val="24"/>
                <w:szCs w:val="24"/>
              </w:rPr>
              <w:t>Complete</w:t>
            </w:r>
            <w:r w:rsidR="004946CC" w:rsidRPr="004946CC">
              <w:rPr>
                <w:rFonts w:ascii="Century Gothic" w:hAnsi="Century Gothic" w:cs="Arabic Typesetting"/>
                <w:sz w:val="24"/>
                <w:szCs w:val="24"/>
              </w:rPr>
              <w:t xml:space="preserve"> visualisation</w:t>
            </w:r>
          </w:p>
        </w:tc>
      </w:tr>
      <w:tr w:rsidR="00325C00" w14:paraId="7D4318E7" w14:textId="77777777" w:rsidTr="00F602B0">
        <w:tc>
          <w:tcPr>
            <w:tcW w:w="2122" w:type="dxa"/>
          </w:tcPr>
          <w:p w14:paraId="2FCB0E41" w14:textId="21FA98B8" w:rsidR="00325C00" w:rsidRDefault="00325C00" w:rsidP="0056221E">
            <w:pPr>
              <w:rPr>
                <w:rFonts w:ascii="Century Gothic" w:hAnsi="Century Gothic" w:cs="Arabic Typesetting"/>
                <w:sz w:val="24"/>
                <w:szCs w:val="24"/>
              </w:rPr>
            </w:pPr>
            <w:r>
              <w:rPr>
                <w:rFonts w:ascii="Century Gothic" w:hAnsi="Century Gothic" w:cs="Arabic Typesetting"/>
                <w:sz w:val="24"/>
                <w:szCs w:val="24"/>
              </w:rPr>
              <w:t>22</w:t>
            </w:r>
            <w:r w:rsidRPr="00325C00">
              <w:rPr>
                <w:rFonts w:ascii="Century Gothic" w:hAnsi="Century Gothic" w:cs="Arabic Typesetting"/>
                <w:sz w:val="24"/>
                <w:szCs w:val="24"/>
                <w:vertAlign w:val="superscript"/>
              </w:rPr>
              <w:t>nd</w:t>
            </w:r>
            <w:r>
              <w:rPr>
                <w:rFonts w:ascii="Century Gothic" w:hAnsi="Century Gothic" w:cs="Arabic Typesetting"/>
                <w:sz w:val="24"/>
                <w:szCs w:val="24"/>
              </w:rPr>
              <w:t xml:space="preserve"> November</w:t>
            </w:r>
          </w:p>
        </w:tc>
        <w:tc>
          <w:tcPr>
            <w:tcW w:w="4252" w:type="dxa"/>
          </w:tcPr>
          <w:p w14:paraId="5F9D42DF" w14:textId="77777777" w:rsidR="00325C00" w:rsidRDefault="004946CC" w:rsidP="004946CC">
            <w:pPr>
              <w:pStyle w:val="ListParagraph"/>
              <w:numPr>
                <w:ilvl w:val="0"/>
                <w:numId w:val="13"/>
              </w:numPr>
              <w:rPr>
                <w:rFonts w:ascii="Century Gothic" w:hAnsi="Century Gothic" w:cs="Arabic Typesetting"/>
                <w:sz w:val="24"/>
                <w:szCs w:val="24"/>
              </w:rPr>
            </w:pPr>
            <w:r w:rsidRPr="004946CC">
              <w:rPr>
                <w:rFonts w:ascii="Century Gothic" w:hAnsi="Century Gothic" w:cs="Arabic Typesetting"/>
                <w:sz w:val="24"/>
                <w:szCs w:val="24"/>
              </w:rPr>
              <w:t>User-testing</w:t>
            </w:r>
          </w:p>
          <w:p w14:paraId="1BEE8F55" w14:textId="5D5EE589" w:rsidR="0031672A" w:rsidRPr="004946CC" w:rsidRDefault="0031672A" w:rsidP="004946CC">
            <w:pPr>
              <w:pStyle w:val="ListParagraph"/>
              <w:numPr>
                <w:ilvl w:val="0"/>
                <w:numId w:val="13"/>
              </w:numPr>
              <w:rPr>
                <w:rFonts w:ascii="Century Gothic" w:hAnsi="Century Gothic" w:cs="Arabic Typesetting"/>
                <w:sz w:val="24"/>
                <w:szCs w:val="24"/>
              </w:rPr>
            </w:pPr>
            <w:r>
              <w:rPr>
                <w:rFonts w:ascii="Century Gothic" w:hAnsi="Century Gothic" w:cs="Arabic Typesetting"/>
                <w:sz w:val="24"/>
                <w:szCs w:val="24"/>
              </w:rPr>
              <w:t>Refine user-interactivity model</w:t>
            </w:r>
          </w:p>
        </w:tc>
        <w:tc>
          <w:tcPr>
            <w:tcW w:w="2642" w:type="dxa"/>
          </w:tcPr>
          <w:p w14:paraId="29FD80CE" w14:textId="664158F3" w:rsidR="00325C00" w:rsidRPr="004946CC" w:rsidRDefault="004946CC" w:rsidP="004946CC">
            <w:pPr>
              <w:pStyle w:val="ListParagraph"/>
              <w:numPr>
                <w:ilvl w:val="0"/>
                <w:numId w:val="13"/>
              </w:numPr>
              <w:rPr>
                <w:rFonts w:ascii="Century Gothic" w:hAnsi="Century Gothic" w:cs="Arabic Typesetting"/>
                <w:sz w:val="24"/>
                <w:szCs w:val="24"/>
              </w:rPr>
            </w:pPr>
            <w:r w:rsidRPr="004946CC">
              <w:rPr>
                <w:rFonts w:ascii="Century Gothic" w:hAnsi="Century Gothic" w:cs="Arabic Typesetting"/>
                <w:sz w:val="24"/>
                <w:szCs w:val="24"/>
              </w:rPr>
              <w:t>Obtain results of usability survey</w:t>
            </w:r>
          </w:p>
        </w:tc>
      </w:tr>
      <w:tr w:rsidR="008D5EEA" w14:paraId="48B9A67E" w14:textId="77777777" w:rsidTr="00F602B0">
        <w:tc>
          <w:tcPr>
            <w:tcW w:w="2122" w:type="dxa"/>
          </w:tcPr>
          <w:p w14:paraId="43C0EDE2" w14:textId="0511D544" w:rsidR="008D5EEA" w:rsidRDefault="00325C00" w:rsidP="0056221E">
            <w:pPr>
              <w:rPr>
                <w:rFonts w:ascii="Century Gothic" w:hAnsi="Century Gothic" w:cs="Arabic Typesetting"/>
                <w:sz w:val="24"/>
                <w:szCs w:val="24"/>
              </w:rPr>
            </w:pPr>
            <w:r>
              <w:rPr>
                <w:rFonts w:ascii="Century Gothic" w:hAnsi="Century Gothic" w:cs="Arabic Typesetting"/>
                <w:sz w:val="24"/>
                <w:szCs w:val="24"/>
              </w:rPr>
              <w:t>29</w:t>
            </w:r>
            <w:r w:rsidRPr="00325C00">
              <w:rPr>
                <w:rFonts w:ascii="Century Gothic" w:hAnsi="Century Gothic" w:cs="Arabic Typesetting"/>
                <w:sz w:val="24"/>
                <w:szCs w:val="24"/>
                <w:vertAlign w:val="superscript"/>
              </w:rPr>
              <w:t>th</w:t>
            </w:r>
            <w:r>
              <w:rPr>
                <w:rFonts w:ascii="Century Gothic" w:hAnsi="Century Gothic" w:cs="Arabic Typesetting"/>
                <w:sz w:val="24"/>
                <w:szCs w:val="24"/>
              </w:rPr>
              <w:t xml:space="preserve"> November</w:t>
            </w:r>
          </w:p>
        </w:tc>
        <w:tc>
          <w:tcPr>
            <w:tcW w:w="4252" w:type="dxa"/>
          </w:tcPr>
          <w:p w14:paraId="3416D657" w14:textId="77777777" w:rsidR="008D5EEA" w:rsidRPr="004946CC" w:rsidRDefault="004946CC" w:rsidP="004946CC">
            <w:pPr>
              <w:pStyle w:val="ListParagraph"/>
              <w:numPr>
                <w:ilvl w:val="0"/>
                <w:numId w:val="13"/>
              </w:numPr>
              <w:rPr>
                <w:rFonts w:ascii="Century Gothic" w:hAnsi="Century Gothic" w:cs="Arabic Typesetting"/>
                <w:sz w:val="24"/>
                <w:szCs w:val="24"/>
              </w:rPr>
            </w:pPr>
            <w:r w:rsidRPr="004946CC">
              <w:rPr>
                <w:rFonts w:ascii="Century Gothic" w:hAnsi="Century Gothic" w:cs="Arabic Typesetting"/>
                <w:sz w:val="24"/>
                <w:szCs w:val="24"/>
              </w:rPr>
              <w:t>Finalise submission</w:t>
            </w:r>
          </w:p>
          <w:p w14:paraId="5B72D835" w14:textId="2F326237" w:rsidR="004946CC" w:rsidRPr="004946CC" w:rsidRDefault="004946CC" w:rsidP="004946CC">
            <w:pPr>
              <w:pStyle w:val="ListParagraph"/>
              <w:numPr>
                <w:ilvl w:val="0"/>
                <w:numId w:val="13"/>
              </w:numPr>
              <w:rPr>
                <w:rFonts w:ascii="Century Gothic" w:hAnsi="Century Gothic" w:cs="Arabic Typesetting"/>
                <w:sz w:val="24"/>
                <w:szCs w:val="24"/>
              </w:rPr>
            </w:pPr>
            <w:r w:rsidRPr="004946CC">
              <w:rPr>
                <w:rFonts w:ascii="Century Gothic" w:hAnsi="Century Gothic" w:cs="Arabic Typesetting"/>
                <w:sz w:val="24"/>
                <w:szCs w:val="24"/>
              </w:rPr>
              <w:t>Identify limitations and potential future improvements</w:t>
            </w:r>
          </w:p>
        </w:tc>
        <w:tc>
          <w:tcPr>
            <w:tcW w:w="2642" w:type="dxa"/>
          </w:tcPr>
          <w:p w14:paraId="01632A1A" w14:textId="4305CD65" w:rsidR="008D5EEA" w:rsidRPr="004946CC" w:rsidRDefault="00727D7F" w:rsidP="004946CC">
            <w:pPr>
              <w:pStyle w:val="ListParagraph"/>
              <w:numPr>
                <w:ilvl w:val="0"/>
                <w:numId w:val="13"/>
              </w:numPr>
              <w:rPr>
                <w:rFonts w:ascii="Century Gothic" w:hAnsi="Century Gothic" w:cs="Arabic Typesetting"/>
                <w:color w:val="00B050"/>
                <w:sz w:val="24"/>
                <w:szCs w:val="24"/>
              </w:rPr>
            </w:pPr>
            <w:r w:rsidRPr="004946CC">
              <w:rPr>
                <w:rFonts w:ascii="Century Gothic" w:hAnsi="Century Gothic" w:cs="Arabic Typesetting"/>
                <w:color w:val="00B050"/>
                <w:sz w:val="24"/>
                <w:szCs w:val="24"/>
              </w:rPr>
              <w:t>Submit Poster Presentation Video</w:t>
            </w:r>
          </w:p>
          <w:p w14:paraId="5FDD52AD" w14:textId="599073C4" w:rsidR="00727D7F" w:rsidRPr="004946CC" w:rsidRDefault="00727D7F" w:rsidP="004946CC">
            <w:pPr>
              <w:pStyle w:val="ListParagraph"/>
              <w:numPr>
                <w:ilvl w:val="0"/>
                <w:numId w:val="13"/>
              </w:numPr>
              <w:rPr>
                <w:rFonts w:ascii="Century Gothic" w:hAnsi="Century Gothic" w:cs="Arabic Typesetting"/>
                <w:color w:val="00B050"/>
                <w:sz w:val="24"/>
                <w:szCs w:val="24"/>
              </w:rPr>
            </w:pPr>
            <w:r w:rsidRPr="004946CC">
              <w:rPr>
                <w:rFonts w:ascii="Century Gothic" w:hAnsi="Century Gothic" w:cs="Arabic Typesetting"/>
                <w:color w:val="00B050"/>
                <w:sz w:val="24"/>
                <w:szCs w:val="24"/>
              </w:rPr>
              <w:t>Submit Final Report</w:t>
            </w:r>
          </w:p>
        </w:tc>
      </w:tr>
    </w:tbl>
    <w:p w14:paraId="60D78AC2" w14:textId="7F6C001C" w:rsidR="00453CE1" w:rsidRPr="004946CC" w:rsidRDefault="004946CC" w:rsidP="0056221E">
      <w:pPr>
        <w:rPr>
          <w:rFonts w:ascii="Century Gothic" w:hAnsi="Century Gothic" w:cs="Arabic Typesetting"/>
          <w:i/>
          <w:iCs/>
          <w:sz w:val="24"/>
          <w:szCs w:val="24"/>
        </w:rPr>
      </w:pPr>
      <w:r w:rsidRPr="004946CC">
        <w:rPr>
          <w:rFonts w:ascii="Century Gothic" w:hAnsi="Century Gothic" w:cs="Arabic Typesetting"/>
          <w:i/>
          <w:iCs/>
          <w:color w:val="00B050"/>
          <w:sz w:val="24"/>
          <w:szCs w:val="24"/>
        </w:rPr>
        <w:t>NB: items in green are mandatory deliverables</w:t>
      </w:r>
    </w:p>
    <w:p w14:paraId="5C7B86E8" w14:textId="09F35005" w:rsidR="00453CE1" w:rsidRDefault="00453CE1" w:rsidP="0056221E">
      <w:pPr>
        <w:rPr>
          <w:rFonts w:ascii="Century Gothic" w:hAnsi="Century Gothic" w:cs="Arabic Typesetting"/>
          <w:sz w:val="24"/>
          <w:szCs w:val="24"/>
        </w:rPr>
      </w:pPr>
    </w:p>
    <w:p w14:paraId="56518C35" w14:textId="53F89A96" w:rsidR="00453CE1" w:rsidRDefault="00453CE1" w:rsidP="0056221E">
      <w:pPr>
        <w:rPr>
          <w:rFonts w:ascii="Century Gothic" w:hAnsi="Century Gothic" w:cs="Arabic Typesetting"/>
          <w:sz w:val="24"/>
          <w:szCs w:val="24"/>
        </w:rPr>
      </w:pPr>
      <w:r>
        <w:rPr>
          <w:rFonts w:ascii="Century Gothic" w:hAnsi="Century Gothic" w:cs="Arabic Typesetting"/>
          <w:sz w:val="24"/>
          <w:szCs w:val="24"/>
        </w:rPr>
        <w:t>All team-members have contributed equally to the Project.</w:t>
      </w:r>
    </w:p>
    <w:p w14:paraId="4C229E54" w14:textId="73751FAC" w:rsidR="00D20A65" w:rsidRDefault="00D20A65">
      <w:pPr>
        <w:rPr>
          <w:rFonts w:ascii="Century Gothic" w:hAnsi="Century Gothic" w:cs="Arabic Typesetting"/>
          <w:sz w:val="24"/>
          <w:szCs w:val="24"/>
        </w:rPr>
      </w:pPr>
      <w:r>
        <w:rPr>
          <w:rFonts w:ascii="Century Gothic" w:hAnsi="Century Gothic" w:cs="Arabic Typesetting"/>
          <w:sz w:val="24"/>
          <w:szCs w:val="24"/>
        </w:rPr>
        <w:br w:type="page"/>
      </w:r>
    </w:p>
    <w:p w14:paraId="6F4D0D0E" w14:textId="35506988" w:rsidR="002554DA" w:rsidRDefault="002554DA" w:rsidP="0056221E">
      <w:pPr>
        <w:rPr>
          <w:rFonts w:ascii="Century Gothic" w:hAnsi="Century Gothic" w:cs="Arabic Typesetting"/>
          <w:sz w:val="24"/>
          <w:szCs w:val="24"/>
        </w:rPr>
      </w:pPr>
    </w:p>
    <w:p w14:paraId="68ED5767" w14:textId="16C92E47" w:rsidR="00AF3675" w:rsidRPr="0031672A" w:rsidRDefault="0031672A" w:rsidP="0056221E">
      <w:pPr>
        <w:rPr>
          <w:rFonts w:ascii="Century Gothic" w:hAnsi="Century Gothic" w:cs="Arabic Typesetting"/>
          <w:b/>
          <w:bCs/>
          <w:sz w:val="24"/>
          <w:szCs w:val="24"/>
        </w:rPr>
      </w:pPr>
      <w:r w:rsidRPr="0031672A">
        <w:rPr>
          <w:rFonts w:ascii="Century Gothic" w:hAnsi="Century Gothic" w:cs="Arabic Typesetting"/>
          <w:b/>
          <w:bCs/>
          <w:sz w:val="24"/>
          <w:szCs w:val="24"/>
        </w:rPr>
        <w:t xml:space="preserve">Appendix: Literature </w:t>
      </w:r>
      <w:r w:rsidR="00AF3675" w:rsidRPr="0031672A">
        <w:rPr>
          <w:rFonts w:ascii="Century Gothic" w:hAnsi="Century Gothic" w:cs="Arabic Typesetting"/>
          <w:b/>
          <w:bCs/>
          <w:sz w:val="24"/>
          <w:szCs w:val="24"/>
        </w:rPr>
        <w:t>Survey</w:t>
      </w:r>
    </w:p>
    <w:p w14:paraId="57A621CA" w14:textId="232648F1" w:rsidR="00AF3675" w:rsidRPr="00771277" w:rsidRDefault="0031672A" w:rsidP="00771277">
      <w:pPr>
        <w:pStyle w:val="ListParagraph"/>
        <w:numPr>
          <w:ilvl w:val="0"/>
          <w:numId w:val="16"/>
        </w:numPr>
        <w:rPr>
          <w:rFonts w:ascii="Century Gothic" w:hAnsi="Century Gothic" w:cs="Arabic Typesetting"/>
          <w:sz w:val="24"/>
          <w:szCs w:val="24"/>
        </w:rPr>
      </w:pPr>
      <w:r w:rsidRPr="00771277">
        <w:rPr>
          <w:rFonts w:ascii="Century Gothic" w:hAnsi="Century Gothic" w:cs="Arabic Typesetting"/>
          <w:sz w:val="24"/>
          <w:szCs w:val="24"/>
        </w:rPr>
        <w:t xml:space="preserve">Nakhaee, </w:t>
      </w:r>
      <w:proofErr w:type="gramStart"/>
      <w:r w:rsidRPr="00771277">
        <w:rPr>
          <w:rFonts w:ascii="Century Gothic" w:hAnsi="Century Gothic" w:cs="Arabic Typesetting"/>
          <w:sz w:val="24"/>
          <w:szCs w:val="24"/>
        </w:rPr>
        <w:t>Hiemstra ,</w:t>
      </w:r>
      <w:proofErr w:type="gramEnd"/>
      <w:r w:rsidRPr="00771277">
        <w:rPr>
          <w:rFonts w:ascii="Century Gothic" w:hAnsi="Century Gothic" w:cs="Arabic Typesetting"/>
          <w:sz w:val="24"/>
          <w:szCs w:val="24"/>
        </w:rPr>
        <w:t xml:space="preserve"> Stoelinga, van Noort</w:t>
      </w:r>
      <w:r w:rsidR="00AF3675" w:rsidRPr="00771277">
        <w:rPr>
          <w:rFonts w:ascii="Century Gothic" w:hAnsi="Century Gothic" w:cs="Arabic Typesetting"/>
          <w:sz w:val="24"/>
          <w:szCs w:val="24"/>
        </w:rPr>
        <w:t xml:space="preserve">: </w:t>
      </w:r>
      <w:r w:rsidR="00AF3675" w:rsidRPr="00771277">
        <w:rPr>
          <w:rFonts w:ascii="Century Gothic" w:hAnsi="Century Gothic" w:cs="Arabic Typesetting"/>
          <w:i/>
          <w:iCs/>
          <w:sz w:val="24"/>
          <w:szCs w:val="24"/>
        </w:rPr>
        <w:t>The Recent Applications of Machine Learning in Rail Track Maintenance: A Survey</w:t>
      </w:r>
    </w:p>
    <w:p w14:paraId="2DCFD23E" w14:textId="0773D557" w:rsidR="00AF3675" w:rsidRPr="00771277" w:rsidRDefault="00AF3675" w:rsidP="00771277">
      <w:pPr>
        <w:pStyle w:val="ListParagraph"/>
        <w:numPr>
          <w:ilvl w:val="0"/>
          <w:numId w:val="16"/>
        </w:numPr>
        <w:rPr>
          <w:rFonts w:ascii="Century Gothic" w:hAnsi="Century Gothic" w:cs="Arabic Typesetting"/>
          <w:sz w:val="24"/>
          <w:szCs w:val="24"/>
        </w:rPr>
      </w:pPr>
      <w:r w:rsidRPr="00771277">
        <w:rPr>
          <w:rFonts w:ascii="Century Gothic" w:hAnsi="Century Gothic" w:cs="Arabic Typesetting"/>
          <w:sz w:val="24"/>
          <w:szCs w:val="24"/>
        </w:rPr>
        <w:t>Hajizadeh</w:t>
      </w:r>
      <w:r w:rsidR="0031672A" w:rsidRPr="00771277">
        <w:rPr>
          <w:rFonts w:ascii="Century Gothic" w:hAnsi="Century Gothic" w:cs="Arabic Typesetting"/>
          <w:sz w:val="24"/>
          <w:szCs w:val="24"/>
        </w:rPr>
        <w:t xml:space="preserve">, Nunez, Tax: </w:t>
      </w:r>
      <w:r w:rsidR="0031672A" w:rsidRPr="00771277">
        <w:rPr>
          <w:rFonts w:ascii="Century Gothic" w:hAnsi="Century Gothic" w:cs="Arabic Typesetting"/>
          <w:i/>
          <w:iCs/>
          <w:sz w:val="24"/>
          <w:szCs w:val="24"/>
        </w:rPr>
        <w:t>Semi-supervised Rail Defect Detection from Imbalanced Image Data</w:t>
      </w:r>
    </w:p>
    <w:p w14:paraId="08639184" w14:textId="4E24432D" w:rsidR="00AF3675" w:rsidRPr="00771277" w:rsidRDefault="00AF3675" w:rsidP="00771277">
      <w:pPr>
        <w:pStyle w:val="ListParagraph"/>
        <w:numPr>
          <w:ilvl w:val="0"/>
          <w:numId w:val="16"/>
        </w:numPr>
        <w:rPr>
          <w:rFonts w:ascii="Century Gothic" w:hAnsi="Century Gothic" w:cs="Arabic Typesetting"/>
          <w:sz w:val="24"/>
          <w:szCs w:val="24"/>
        </w:rPr>
      </w:pPr>
      <w:r w:rsidRPr="00771277">
        <w:rPr>
          <w:rFonts w:ascii="Century Gothic" w:hAnsi="Century Gothic" w:cs="Arabic Typesetting"/>
          <w:sz w:val="24"/>
          <w:szCs w:val="24"/>
        </w:rPr>
        <w:t>Sharma</w:t>
      </w:r>
      <w:r w:rsidR="00307092" w:rsidRPr="00771277">
        <w:rPr>
          <w:rFonts w:ascii="Century Gothic" w:hAnsi="Century Gothic" w:cs="Arabic Typesetting"/>
          <w:sz w:val="24"/>
          <w:szCs w:val="24"/>
        </w:rPr>
        <w:t xml:space="preserve">: </w:t>
      </w:r>
      <w:r w:rsidR="00307092" w:rsidRPr="00771277">
        <w:rPr>
          <w:rFonts w:ascii="Century Gothic" w:hAnsi="Century Gothic" w:cs="Arabic Typesetting"/>
          <w:i/>
          <w:iCs/>
          <w:sz w:val="24"/>
          <w:szCs w:val="24"/>
        </w:rPr>
        <w:t>Data-Driven Optimization of Railway Track Inspection and Maintenance Using Markov Decision Process</w:t>
      </w:r>
      <w:r w:rsidR="00CB39C0">
        <w:rPr>
          <w:rFonts w:ascii="Century Gothic" w:hAnsi="Century Gothic" w:cs="Arabic Typesetting"/>
          <w:i/>
          <w:iCs/>
          <w:sz w:val="24"/>
          <w:szCs w:val="24"/>
        </w:rPr>
        <w:t xml:space="preserve"> </w:t>
      </w:r>
      <w:r w:rsidR="00CB39C0" w:rsidRPr="00CB39C0">
        <w:rPr>
          <w:rFonts w:ascii="Century Gothic" w:hAnsi="Century Gothic" w:cs="Arabic Typesetting"/>
          <w:color w:val="FF0000"/>
          <w:sz w:val="24"/>
          <w:szCs w:val="24"/>
          <w:highlight w:val="yellow"/>
        </w:rPr>
        <w:t>MS to review in detail</w:t>
      </w:r>
    </w:p>
    <w:p w14:paraId="224E088C" w14:textId="46BBF1BE" w:rsidR="000D07DA" w:rsidRPr="00771277" w:rsidRDefault="000D07DA" w:rsidP="00771277">
      <w:pPr>
        <w:pStyle w:val="ListParagraph"/>
        <w:numPr>
          <w:ilvl w:val="0"/>
          <w:numId w:val="16"/>
        </w:numPr>
        <w:rPr>
          <w:rFonts w:ascii="Century Gothic" w:hAnsi="Century Gothic" w:cs="Arabic Typesetting"/>
          <w:sz w:val="24"/>
          <w:szCs w:val="24"/>
        </w:rPr>
      </w:pPr>
      <w:r w:rsidRPr="00771277">
        <w:rPr>
          <w:rFonts w:ascii="Century Gothic" w:hAnsi="Century Gothic" w:cs="Arabic Typesetting"/>
          <w:sz w:val="24"/>
          <w:szCs w:val="24"/>
        </w:rPr>
        <w:t>Peng, Kang</w:t>
      </w:r>
      <w:r w:rsidR="003063DB" w:rsidRPr="00771277">
        <w:rPr>
          <w:rFonts w:ascii="Century Gothic" w:hAnsi="Century Gothic" w:cs="Arabic Typesetting"/>
          <w:sz w:val="24"/>
          <w:szCs w:val="24"/>
        </w:rPr>
        <w:t>, Ouyang</w:t>
      </w:r>
      <w:r w:rsidR="00307092" w:rsidRPr="00771277">
        <w:rPr>
          <w:rFonts w:ascii="Century Gothic" w:hAnsi="Century Gothic" w:cs="Arabic Typesetting"/>
          <w:sz w:val="24"/>
          <w:szCs w:val="24"/>
        </w:rPr>
        <w:t>:</w:t>
      </w:r>
      <w:r w:rsidR="003063DB" w:rsidRPr="00771277">
        <w:rPr>
          <w:rFonts w:ascii="Century Gothic" w:hAnsi="Century Gothic" w:cs="Arabic Typesetting"/>
          <w:sz w:val="24"/>
          <w:szCs w:val="24"/>
        </w:rPr>
        <w:t xml:space="preserve"> </w:t>
      </w:r>
      <w:r w:rsidR="003063DB" w:rsidRPr="00771277">
        <w:rPr>
          <w:rFonts w:ascii="Century Gothic" w:hAnsi="Century Gothic" w:cs="Arabic Typesetting"/>
          <w:i/>
          <w:iCs/>
          <w:sz w:val="24"/>
          <w:szCs w:val="24"/>
        </w:rPr>
        <w:t>A Heuristic Approach to the Railroad Track Maintenance Scheduling Problem.</w:t>
      </w:r>
      <w:r w:rsidR="00A352BB" w:rsidRPr="00771277">
        <w:rPr>
          <w:rFonts w:ascii="Century Gothic" w:hAnsi="Century Gothic" w:cs="Arabic Typesetting"/>
          <w:sz w:val="24"/>
          <w:szCs w:val="24"/>
        </w:rPr>
        <w:t xml:space="preserve"> </w:t>
      </w:r>
      <w:r w:rsidR="00307092" w:rsidRPr="00771277">
        <w:rPr>
          <w:rFonts w:ascii="Century Gothic" w:hAnsi="Century Gothic" w:cs="Arabic Typesetting"/>
          <w:sz w:val="24"/>
          <w:szCs w:val="24"/>
        </w:rPr>
        <w:t xml:space="preserve"> </w:t>
      </w:r>
      <w:r w:rsidR="00CB39C0" w:rsidRPr="00CB39C0">
        <w:rPr>
          <w:rFonts w:ascii="Century Gothic" w:hAnsi="Century Gothic" w:cs="Arabic Typesetting"/>
          <w:color w:val="FF0000"/>
          <w:sz w:val="24"/>
          <w:szCs w:val="24"/>
          <w:highlight w:val="yellow"/>
        </w:rPr>
        <w:t>Not sourced</w:t>
      </w:r>
    </w:p>
    <w:p w14:paraId="3A46D2A6" w14:textId="3A7C95AF" w:rsidR="000D07DA" w:rsidRPr="00771277" w:rsidRDefault="000D07DA" w:rsidP="00771277">
      <w:pPr>
        <w:pStyle w:val="ListParagraph"/>
        <w:numPr>
          <w:ilvl w:val="0"/>
          <w:numId w:val="16"/>
        </w:numPr>
        <w:rPr>
          <w:rFonts w:ascii="Century Gothic" w:hAnsi="Century Gothic" w:cs="Arabic Typesetting"/>
          <w:sz w:val="24"/>
          <w:szCs w:val="24"/>
        </w:rPr>
      </w:pPr>
      <w:r w:rsidRPr="00771277">
        <w:rPr>
          <w:rFonts w:ascii="Century Gothic" w:hAnsi="Century Gothic" w:cs="Arabic Typesetting"/>
          <w:sz w:val="24"/>
          <w:szCs w:val="24"/>
        </w:rPr>
        <w:t>Peng</w:t>
      </w:r>
      <w:r w:rsidR="00A352BB" w:rsidRPr="00771277">
        <w:rPr>
          <w:rFonts w:ascii="Century Gothic" w:hAnsi="Century Gothic" w:cs="Arabic Typesetting"/>
          <w:sz w:val="24"/>
          <w:szCs w:val="24"/>
        </w:rPr>
        <w:t xml:space="preserve">: </w:t>
      </w:r>
      <w:r w:rsidR="00A352BB" w:rsidRPr="00771277">
        <w:rPr>
          <w:rFonts w:ascii="Century Gothic" w:hAnsi="Century Gothic" w:cs="Arabic Typesetting"/>
          <w:i/>
          <w:iCs/>
          <w:sz w:val="24"/>
          <w:szCs w:val="24"/>
        </w:rPr>
        <w:t>Scheduling of Track Inspection and Maintenance Activities in Railroad Networks</w:t>
      </w:r>
      <w:r w:rsidR="00CB39C0">
        <w:rPr>
          <w:rFonts w:ascii="Century Gothic" w:hAnsi="Century Gothic" w:cs="Arabic Typesetting"/>
          <w:i/>
          <w:iCs/>
          <w:sz w:val="24"/>
          <w:szCs w:val="24"/>
        </w:rPr>
        <w:t xml:space="preserve"> </w:t>
      </w:r>
      <w:r w:rsidR="00CB39C0" w:rsidRPr="00CB39C0">
        <w:rPr>
          <w:rFonts w:ascii="Century Gothic" w:hAnsi="Century Gothic" w:cs="Arabic Typesetting"/>
          <w:color w:val="FF0000"/>
          <w:sz w:val="24"/>
          <w:szCs w:val="24"/>
          <w:highlight w:val="yellow"/>
        </w:rPr>
        <w:t>Not sourced</w:t>
      </w:r>
    </w:p>
    <w:p w14:paraId="14E22EF1" w14:textId="055BA73C" w:rsidR="00AF3675" w:rsidRPr="00CB39C0" w:rsidRDefault="004B6961" w:rsidP="00771277">
      <w:pPr>
        <w:pStyle w:val="ListParagraph"/>
        <w:numPr>
          <w:ilvl w:val="0"/>
          <w:numId w:val="16"/>
        </w:numPr>
        <w:rPr>
          <w:rFonts w:ascii="Century Gothic" w:hAnsi="Century Gothic" w:cs="Arabic Typesetting"/>
          <w:sz w:val="24"/>
          <w:szCs w:val="24"/>
        </w:rPr>
      </w:pPr>
      <w:r w:rsidRPr="00CB39C0">
        <w:rPr>
          <w:rFonts w:ascii="Century Gothic" w:hAnsi="Century Gothic" w:cs="Arabic Typesetting"/>
          <w:sz w:val="24"/>
          <w:szCs w:val="24"/>
        </w:rPr>
        <w:t xml:space="preserve">Eriksen, Gascoyne, Mangan, Fraser: </w:t>
      </w:r>
      <w:r w:rsidRPr="00CB39C0">
        <w:rPr>
          <w:rFonts w:ascii="Century Gothic" w:hAnsi="Century Gothic" w:cs="Arabic Typesetting"/>
          <w:i/>
          <w:iCs/>
          <w:sz w:val="24"/>
          <w:szCs w:val="24"/>
        </w:rPr>
        <w:t xml:space="preserve">Practical Applications of GPR </w:t>
      </w:r>
      <w:proofErr w:type="gramStart"/>
      <w:r w:rsidRPr="00CB39C0">
        <w:rPr>
          <w:rFonts w:ascii="Century Gothic" w:hAnsi="Century Gothic" w:cs="Arabic Typesetting"/>
          <w:i/>
          <w:iCs/>
          <w:sz w:val="24"/>
          <w:szCs w:val="24"/>
        </w:rPr>
        <w:t>Surveys  for</w:t>
      </w:r>
      <w:proofErr w:type="gramEnd"/>
      <w:r w:rsidRPr="00CB39C0">
        <w:rPr>
          <w:rFonts w:ascii="Century Gothic" w:hAnsi="Century Gothic" w:cs="Arabic Typesetting"/>
          <w:i/>
          <w:iCs/>
          <w:sz w:val="24"/>
          <w:szCs w:val="24"/>
        </w:rPr>
        <w:t xml:space="preserve"> Trackbed Characterisation  in the UK, Ireland, USA and Australia</w:t>
      </w:r>
      <w:r w:rsidR="00CB39C0" w:rsidRPr="00CB39C0">
        <w:rPr>
          <w:rFonts w:ascii="Century Gothic" w:hAnsi="Century Gothic" w:cs="Arabic Typesetting"/>
          <w:i/>
          <w:iCs/>
          <w:sz w:val="24"/>
          <w:szCs w:val="24"/>
        </w:rPr>
        <w:t xml:space="preserve"> </w:t>
      </w:r>
      <w:r w:rsidR="00CB39C0" w:rsidRPr="00CB39C0">
        <w:rPr>
          <w:rFonts w:ascii="Century Gothic" w:hAnsi="Century Gothic" w:cs="Arabic Typesetting"/>
          <w:color w:val="FF0000"/>
          <w:sz w:val="24"/>
          <w:szCs w:val="24"/>
          <w:highlight w:val="yellow"/>
        </w:rPr>
        <w:t>MS to review in detail</w:t>
      </w:r>
    </w:p>
    <w:p w14:paraId="40B529C1" w14:textId="7DA6F014" w:rsidR="00771277" w:rsidRDefault="004B7D05" w:rsidP="00771277">
      <w:pPr>
        <w:pStyle w:val="ListParagraph"/>
        <w:numPr>
          <w:ilvl w:val="0"/>
          <w:numId w:val="16"/>
        </w:numPr>
        <w:rPr>
          <w:ins w:id="115" w:author="JJ Liu" w:date="2019-10-05T00:12:00Z"/>
          <w:rFonts w:ascii="Century Gothic" w:hAnsi="Century Gothic" w:cs="Arabic Typesetting"/>
          <w:sz w:val="24"/>
          <w:szCs w:val="24"/>
          <w:highlight w:val="yellow"/>
        </w:rPr>
      </w:pPr>
      <w:ins w:id="116" w:author="JJ Liu" w:date="2019-10-04T23:15:00Z">
        <w:r>
          <w:t xml:space="preserve">Shao, W., Bouzerdoum, A., Member, S. and Phung, S. L. (2011) ‘Automatic Classification of Ground-Penetrating-Radar Signals for Railway-Ballast Assessment’, </w:t>
        </w:r>
        <w:r>
          <w:rPr>
            <w:i/>
            <w:iCs/>
          </w:rPr>
          <w:t>IEEE Transactions on Geoscience and Remote Sensing</w:t>
        </w:r>
        <w:r>
          <w:t>. IEEE, 49(2), pp. 3961–3972. doi: 10.1109/TGRS.2011.2128328.</w:t>
        </w:r>
      </w:ins>
      <w:del w:id="117" w:author="JJ Liu" w:date="2019-10-04T23:14:00Z">
        <w:r w:rsidR="00771277" w:rsidRPr="00771277" w:rsidDel="004B7D05">
          <w:rPr>
            <w:rFonts w:ascii="Century Gothic" w:hAnsi="Century Gothic" w:cs="Arabic Typesetting"/>
            <w:sz w:val="24"/>
            <w:szCs w:val="24"/>
            <w:highlight w:val="yellow"/>
          </w:rPr>
          <w:delText>Others??</w:delText>
        </w:r>
      </w:del>
    </w:p>
    <w:p w14:paraId="774156D5" w14:textId="7701D5A4" w:rsidR="00FD181A" w:rsidRPr="00FD181A" w:rsidRDefault="00FD181A" w:rsidP="00771277">
      <w:pPr>
        <w:pStyle w:val="ListParagraph"/>
        <w:numPr>
          <w:ilvl w:val="0"/>
          <w:numId w:val="16"/>
        </w:numPr>
        <w:rPr>
          <w:ins w:id="118" w:author="JJ Liu" w:date="2019-10-05T18:00:00Z"/>
          <w:rFonts w:ascii="Century Gothic" w:hAnsi="Century Gothic" w:cs="Arabic Typesetting"/>
          <w:sz w:val="24"/>
          <w:szCs w:val="24"/>
          <w:highlight w:val="yellow"/>
          <w:rPrChange w:id="119" w:author="JJ Liu" w:date="2019-10-05T18:00:00Z">
            <w:rPr>
              <w:ins w:id="120" w:author="JJ Liu" w:date="2019-10-05T18:00:00Z"/>
            </w:rPr>
          </w:rPrChange>
        </w:rPr>
      </w:pPr>
      <w:ins w:id="121" w:author="JJ Liu" w:date="2019-10-05T17:59:00Z">
        <w:r>
          <w:t>Landgraf, M. and Hansmann, F. (201</w:t>
        </w:r>
      </w:ins>
      <w:ins w:id="122" w:author="JJ Liu" w:date="2019-10-05T18:09:00Z">
        <w:r w:rsidR="00AF5E44">
          <w:t>8</w:t>
        </w:r>
      </w:ins>
      <w:ins w:id="123" w:author="JJ Liu" w:date="2019-10-05T17:59:00Z">
        <w:r>
          <w:t>) ‘Fractal analysis as an innovative approach for evaluating the condition of railway tracks’, 233(6), pp. 596–605. doi: 10.1177/0954409718795763.</w:t>
        </w:r>
      </w:ins>
    </w:p>
    <w:p w14:paraId="62D12656" w14:textId="58180C27" w:rsidR="005F4F0B" w:rsidRPr="00771277" w:rsidRDefault="005F4F0B" w:rsidP="00771277">
      <w:pPr>
        <w:pStyle w:val="ListParagraph"/>
        <w:numPr>
          <w:ilvl w:val="0"/>
          <w:numId w:val="16"/>
        </w:numPr>
        <w:rPr>
          <w:rFonts w:ascii="Century Gothic" w:hAnsi="Century Gothic" w:cs="Arabic Typesetting"/>
          <w:sz w:val="24"/>
          <w:szCs w:val="24"/>
          <w:highlight w:val="yellow"/>
        </w:rPr>
      </w:pPr>
      <w:ins w:id="124" w:author="JJ Liu" w:date="2019-10-05T00:09:00Z">
        <w:r>
          <w:t>Lasisi, A. and Attoh-okine, N. (</w:t>
        </w:r>
      </w:ins>
      <w:ins w:id="125" w:author="JJ Liu" w:date="2019-10-05T18:09:00Z">
        <w:r w:rsidR="00AF5E44">
          <w:t>2018</w:t>
        </w:r>
      </w:ins>
      <w:ins w:id="126" w:author="JJ Liu" w:date="2019-10-05T00:09:00Z">
        <w:r>
          <w:t xml:space="preserve">) ‘Principal components analysis and track quality </w:t>
        </w:r>
        <w:proofErr w:type="gramStart"/>
        <w:r>
          <w:t>index :</w:t>
        </w:r>
        <w:proofErr w:type="gramEnd"/>
        <w:r>
          <w:t xml:space="preserve"> A machine learning approach’, </w:t>
        </w:r>
        <w:r>
          <w:rPr>
            <w:i/>
            <w:iCs/>
          </w:rPr>
          <w:t>Transportation Research Part C</w:t>
        </w:r>
        <w:r>
          <w:t>. Elsevier, 91(March 2018), pp. 230–248. doi: 10.1016/j.trc.2018.04.001.</w:t>
        </w:r>
      </w:ins>
    </w:p>
    <w:p w14:paraId="799DD5B6" w14:textId="22F85A41" w:rsidR="00771277" w:rsidRPr="00771277" w:rsidRDefault="00771277" w:rsidP="00771277">
      <w:pPr>
        <w:pStyle w:val="ListParagraph"/>
        <w:numPr>
          <w:ilvl w:val="0"/>
          <w:numId w:val="16"/>
        </w:numPr>
        <w:rPr>
          <w:rFonts w:ascii="Century Gothic" w:hAnsi="Century Gothic" w:cs="Arabic Typesetting"/>
          <w:sz w:val="24"/>
          <w:szCs w:val="24"/>
        </w:rPr>
      </w:pPr>
      <w:r w:rsidRPr="00771277">
        <w:rPr>
          <w:rFonts w:ascii="Century Gothic" w:hAnsi="Century Gothic" w:cs="Arabic Typesetting"/>
          <w:sz w:val="24"/>
          <w:szCs w:val="24"/>
        </w:rPr>
        <w:t xml:space="preserve">Queensland Rail: </w:t>
      </w:r>
      <w:r>
        <w:rPr>
          <w:rFonts w:ascii="Century Gothic" w:hAnsi="Century Gothic" w:cs="Arabic Typesetting"/>
          <w:i/>
          <w:iCs/>
          <w:sz w:val="24"/>
          <w:szCs w:val="24"/>
        </w:rPr>
        <w:t>Queensland Rail Annual Report 2018-2019</w:t>
      </w:r>
    </w:p>
    <w:p w14:paraId="65A9BDC7" w14:textId="40D8BE81" w:rsidR="003063DB" w:rsidRDefault="003063DB" w:rsidP="0056221E">
      <w:pPr>
        <w:rPr>
          <w:rFonts w:ascii="Century Gothic" w:hAnsi="Century Gothic" w:cs="Arabic Typesetting"/>
          <w:sz w:val="24"/>
          <w:szCs w:val="24"/>
        </w:rPr>
      </w:pPr>
    </w:p>
    <w:sectPr w:rsidR="003063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11" w:author="JJ Liu" w:date="2019-10-05T18:28:00Z" w:initials="JL">
    <w:p w14:paraId="3E4804B6" w14:textId="2FF8B8B7" w:rsidR="003131A9" w:rsidRDefault="003131A9">
      <w:pPr>
        <w:pStyle w:val="CommentText"/>
      </w:pPr>
      <w:r>
        <w:rPr>
          <w:rStyle w:val="CommentReference"/>
        </w:rPr>
        <w:annotationRef/>
      </w:r>
      <w:r>
        <w:t xml:space="preserve">Unsure if this is the direction they meant with this question. </w:t>
      </w:r>
    </w:p>
  </w:comment>
  <w:comment w:id="114" w:author="JJ Liu" w:date="2019-10-05T18:33:00Z" w:initials="JL">
    <w:p w14:paraId="73D2FE3F" w14:textId="3A6F7FD7" w:rsidR="003131A9" w:rsidRDefault="003131A9">
      <w:pPr>
        <w:pStyle w:val="CommentText"/>
      </w:pPr>
      <w:r>
        <w:rPr>
          <w:rStyle w:val="CommentReference"/>
        </w:rPr>
        <w:annotationRef/>
      </w:r>
      <w:r>
        <w:t>Should we consider web hosting cost so we can deploy it easily to QR?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E4804B6" w15:done="0"/>
  <w15:commentEx w15:paraId="73D2FE3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E4804B6" w16cid:durableId="21435F5D"/>
  <w16cid:commentId w16cid:paraId="73D2FE3F" w16cid:durableId="2143608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abic Typesetting">
    <w:panose1 w:val="03020402040406030203"/>
    <w:charset w:val="B2"/>
    <w:family w:val="script"/>
    <w:pitch w:val="variable"/>
    <w:sig w:usb0="80002007" w:usb1="80000000" w:usb2="00000008" w:usb3="00000000" w:csb0="000000D3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7C0CD0"/>
    <w:multiLevelType w:val="hybridMultilevel"/>
    <w:tmpl w:val="4FF85DAE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757C31"/>
    <w:multiLevelType w:val="hybridMultilevel"/>
    <w:tmpl w:val="8CA4F038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D2784C"/>
    <w:multiLevelType w:val="hybridMultilevel"/>
    <w:tmpl w:val="9BE05B32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C95176"/>
    <w:multiLevelType w:val="hybridMultilevel"/>
    <w:tmpl w:val="D368CB98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6A0999"/>
    <w:multiLevelType w:val="hybridMultilevel"/>
    <w:tmpl w:val="A66E6D5E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8F55A5"/>
    <w:multiLevelType w:val="hybridMultilevel"/>
    <w:tmpl w:val="A1E2E22C"/>
    <w:lvl w:ilvl="0" w:tplc="0C090019">
      <w:start w:val="1"/>
      <w:numFmt w:val="lowerLetter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27F7C68"/>
    <w:multiLevelType w:val="hybridMultilevel"/>
    <w:tmpl w:val="CDA8508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9726F5"/>
    <w:multiLevelType w:val="hybridMultilevel"/>
    <w:tmpl w:val="7C7C167A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AEE70DD"/>
    <w:multiLevelType w:val="hybridMultilevel"/>
    <w:tmpl w:val="2124C91E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90B7EE5"/>
    <w:multiLevelType w:val="hybridMultilevel"/>
    <w:tmpl w:val="E2906A08"/>
    <w:lvl w:ilvl="0" w:tplc="0C090019">
      <w:start w:val="1"/>
      <w:numFmt w:val="lowerLetter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56F4640"/>
    <w:multiLevelType w:val="hybridMultilevel"/>
    <w:tmpl w:val="2528DCE4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4B6674"/>
    <w:multiLevelType w:val="hybridMultilevel"/>
    <w:tmpl w:val="1598DCBA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4A41343"/>
    <w:multiLevelType w:val="hybridMultilevel"/>
    <w:tmpl w:val="62FAA6E0"/>
    <w:lvl w:ilvl="0" w:tplc="0C090019">
      <w:start w:val="1"/>
      <w:numFmt w:val="lowerLetter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6591198"/>
    <w:multiLevelType w:val="hybridMultilevel"/>
    <w:tmpl w:val="647662C4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7C22534"/>
    <w:multiLevelType w:val="hybridMultilevel"/>
    <w:tmpl w:val="711CC1BA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B5C4D8C"/>
    <w:multiLevelType w:val="hybridMultilevel"/>
    <w:tmpl w:val="1598DCBA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14"/>
  </w:num>
  <w:num w:numId="3">
    <w:abstractNumId w:val="10"/>
  </w:num>
  <w:num w:numId="4">
    <w:abstractNumId w:val="5"/>
  </w:num>
  <w:num w:numId="5">
    <w:abstractNumId w:val="9"/>
  </w:num>
  <w:num w:numId="6">
    <w:abstractNumId w:val="1"/>
  </w:num>
  <w:num w:numId="7">
    <w:abstractNumId w:val="3"/>
  </w:num>
  <w:num w:numId="8">
    <w:abstractNumId w:val="2"/>
  </w:num>
  <w:num w:numId="9">
    <w:abstractNumId w:val="4"/>
  </w:num>
  <w:num w:numId="10">
    <w:abstractNumId w:val="13"/>
  </w:num>
  <w:num w:numId="11">
    <w:abstractNumId w:val="0"/>
  </w:num>
  <w:num w:numId="12">
    <w:abstractNumId w:val="6"/>
  </w:num>
  <w:num w:numId="13">
    <w:abstractNumId w:val="8"/>
  </w:num>
  <w:num w:numId="14">
    <w:abstractNumId w:val="12"/>
  </w:num>
  <w:num w:numId="15">
    <w:abstractNumId w:val="11"/>
  </w:num>
  <w:num w:numId="16">
    <w:abstractNumId w:val="1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JJ Liu">
    <w15:presenceInfo w15:providerId="Windows Live" w15:userId="5a7102a28654933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CA6"/>
    <w:rsid w:val="00054BA6"/>
    <w:rsid w:val="000D07DA"/>
    <w:rsid w:val="000D4D68"/>
    <w:rsid w:val="0013615C"/>
    <w:rsid w:val="0015475E"/>
    <w:rsid w:val="001614EC"/>
    <w:rsid w:val="001E6180"/>
    <w:rsid w:val="001F195F"/>
    <w:rsid w:val="001F7D1B"/>
    <w:rsid w:val="00217587"/>
    <w:rsid w:val="002554DA"/>
    <w:rsid w:val="002A4413"/>
    <w:rsid w:val="002E1703"/>
    <w:rsid w:val="003063DB"/>
    <w:rsid w:val="00307092"/>
    <w:rsid w:val="003131A9"/>
    <w:rsid w:val="0031672A"/>
    <w:rsid w:val="00321C07"/>
    <w:rsid w:val="00325C00"/>
    <w:rsid w:val="003A0E12"/>
    <w:rsid w:val="003A2192"/>
    <w:rsid w:val="003B0073"/>
    <w:rsid w:val="003D2AE7"/>
    <w:rsid w:val="00420D82"/>
    <w:rsid w:val="00436D66"/>
    <w:rsid w:val="00453CE1"/>
    <w:rsid w:val="00485BA3"/>
    <w:rsid w:val="004946CC"/>
    <w:rsid w:val="00495CA6"/>
    <w:rsid w:val="004B6961"/>
    <w:rsid w:val="004B7D05"/>
    <w:rsid w:val="004F29DB"/>
    <w:rsid w:val="00505F49"/>
    <w:rsid w:val="0056221E"/>
    <w:rsid w:val="00570516"/>
    <w:rsid w:val="005928D1"/>
    <w:rsid w:val="005A2D2C"/>
    <w:rsid w:val="005D6D2E"/>
    <w:rsid w:val="005F4F0B"/>
    <w:rsid w:val="006174DE"/>
    <w:rsid w:val="006265CE"/>
    <w:rsid w:val="006474B8"/>
    <w:rsid w:val="006A1EE0"/>
    <w:rsid w:val="006F3F1C"/>
    <w:rsid w:val="0071499F"/>
    <w:rsid w:val="00727D7F"/>
    <w:rsid w:val="0074363E"/>
    <w:rsid w:val="00771277"/>
    <w:rsid w:val="007775CD"/>
    <w:rsid w:val="007B76E6"/>
    <w:rsid w:val="008D5EEA"/>
    <w:rsid w:val="00930858"/>
    <w:rsid w:val="00966068"/>
    <w:rsid w:val="00A125B6"/>
    <w:rsid w:val="00A16787"/>
    <w:rsid w:val="00A31559"/>
    <w:rsid w:val="00A352BB"/>
    <w:rsid w:val="00AF2F9B"/>
    <w:rsid w:val="00AF3675"/>
    <w:rsid w:val="00AF5E44"/>
    <w:rsid w:val="00B06B6D"/>
    <w:rsid w:val="00B07360"/>
    <w:rsid w:val="00B12968"/>
    <w:rsid w:val="00B30A97"/>
    <w:rsid w:val="00B66149"/>
    <w:rsid w:val="00BB3180"/>
    <w:rsid w:val="00BF4BC1"/>
    <w:rsid w:val="00C11A90"/>
    <w:rsid w:val="00C529A1"/>
    <w:rsid w:val="00C62652"/>
    <w:rsid w:val="00CB39C0"/>
    <w:rsid w:val="00D20A65"/>
    <w:rsid w:val="00D32034"/>
    <w:rsid w:val="00D46F85"/>
    <w:rsid w:val="00DA42AC"/>
    <w:rsid w:val="00DE6695"/>
    <w:rsid w:val="00E149E0"/>
    <w:rsid w:val="00E763FE"/>
    <w:rsid w:val="00F30C60"/>
    <w:rsid w:val="00F55603"/>
    <w:rsid w:val="00F602B0"/>
    <w:rsid w:val="00F86EDC"/>
    <w:rsid w:val="00FD1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A3670"/>
  <w15:chartTrackingRefBased/>
  <w15:docId w15:val="{6DC9682B-79C4-4F25-8901-3C967D7B6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5CA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175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758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D5E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5475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475E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15475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3131A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31A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31A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31A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31A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175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583</TotalTime>
  <Pages>9</Pages>
  <Words>2130</Words>
  <Characters>12142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Salouk</dc:creator>
  <cp:keywords/>
  <dc:description/>
  <cp:lastModifiedBy>JJ Liu</cp:lastModifiedBy>
  <cp:revision>41</cp:revision>
  <dcterms:created xsi:type="dcterms:W3CDTF">2019-10-01T00:11:00Z</dcterms:created>
  <dcterms:modified xsi:type="dcterms:W3CDTF">2019-10-05T10:40:00Z</dcterms:modified>
</cp:coreProperties>
</file>